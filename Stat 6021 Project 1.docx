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AFAFD" w14:textId="77777777" w:rsidR="00B97DA4" w:rsidRDefault="00884677">
      <w:pPr>
        <w:jc w:val="both"/>
        <w:rPr>
          <w:b/>
          <w:sz w:val="28"/>
          <w:szCs w:val="28"/>
          <w:u w:val="single"/>
        </w:rPr>
      </w:pPr>
      <w:r>
        <w:rPr>
          <w:b/>
          <w:sz w:val="28"/>
          <w:szCs w:val="28"/>
          <w:u w:val="single"/>
        </w:rPr>
        <w:t>STAT 6021 Project 1</w:t>
      </w:r>
    </w:p>
    <w:p w14:paraId="4B5BA230" w14:textId="77777777" w:rsidR="00B97DA4" w:rsidRDefault="00884677">
      <w:pPr>
        <w:jc w:val="both"/>
      </w:pPr>
      <w:r>
        <w:t xml:space="preserve">Bobby </w:t>
      </w:r>
      <w:proofErr w:type="spellStart"/>
      <w:r>
        <w:t>Andris</w:t>
      </w:r>
      <w:proofErr w:type="spellEnd"/>
      <w:r>
        <w:t xml:space="preserve"> (rta8y), </w:t>
      </w:r>
      <w:proofErr w:type="spellStart"/>
      <w:r>
        <w:t>Hemani</w:t>
      </w:r>
      <w:proofErr w:type="spellEnd"/>
      <w:r>
        <w:t xml:space="preserve"> Choksi (hc8nd), Farhan </w:t>
      </w:r>
      <w:proofErr w:type="spellStart"/>
      <w:r>
        <w:t>Kanani</w:t>
      </w:r>
      <w:proofErr w:type="spellEnd"/>
      <w:r>
        <w:t xml:space="preserve"> (fk3ak), Camille Leonard (cvl7qu)</w:t>
      </w:r>
    </w:p>
    <w:p w14:paraId="1569E2F5" w14:textId="77777777" w:rsidR="00B97DA4" w:rsidRDefault="00884677">
      <w:pPr>
        <w:pStyle w:val="Heading4"/>
        <w:spacing w:line="480" w:lineRule="auto"/>
        <w:jc w:val="both"/>
        <w:rPr>
          <w:b/>
          <w:color w:val="000000"/>
        </w:rPr>
      </w:pPr>
      <w:bookmarkStart w:id="0" w:name="_lbr9peoppoyv" w:colFirst="0" w:colLast="0"/>
      <w:bookmarkEnd w:id="0"/>
      <w:commentRangeStart w:id="1"/>
      <w:r>
        <w:rPr>
          <w:b/>
          <w:color w:val="000000"/>
        </w:rPr>
        <w:t xml:space="preserve">Section 1 - Exploratory Data Analysis </w:t>
      </w:r>
      <w:commentRangeEnd w:id="1"/>
      <w:r>
        <w:commentReference w:id="1"/>
      </w:r>
    </w:p>
    <w:p w14:paraId="1A348A7A" w14:textId="77777777" w:rsidR="00B97DA4" w:rsidRDefault="00884677">
      <w:pPr>
        <w:spacing w:line="480" w:lineRule="auto"/>
        <w:jc w:val="both"/>
        <w:rPr>
          <w:ins w:id="2" w:author="Camille Leonard" w:date="2020-07-12T02:38:00Z"/>
          <w:b/>
          <w:color w:val="000000"/>
        </w:rPr>
      </w:pPr>
      <w:ins w:id="3" w:author="Camille Leonard" w:date="2020-07-12T02:38:00Z">
        <w:r>
          <w:rPr>
            <w:b/>
            <w:color w:val="000000"/>
          </w:rPr>
          <w:t>Initial exploration of the mileage data set was conducted by producing a scatterplot matrix and correlation matrix of the response and potential regressors (shown below in Figures 1-2). Variable x11 was excluded from the matrices because it was categorical</w:t>
        </w:r>
        <w:r>
          <w:rPr>
            <w:b/>
            <w:color w:val="000000"/>
          </w:rPr>
          <w:t>. Linear relationships in the scatterplot matrix indicate correlation between the variables. The correlation matrix quantifies the correlations.</w:t>
        </w:r>
      </w:ins>
    </w:p>
    <w:p w14:paraId="6CB12A02" w14:textId="77777777" w:rsidR="00B97DA4" w:rsidRDefault="00884677">
      <w:pPr>
        <w:spacing w:line="480" w:lineRule="auto"/>
        <w:jc w:val="both"/>
        <w:rPr>
          <w:del w:id="4" w:author="Camille Leonard" w:date="2020-07-12T02:38:00Z"/>
        </w:rPr>
      </w:pPr>
      <w:del w:id="5" w:author="Camille Leonard" w:date="2020-07-12T02:38:00Z">
        <w:r>
          <w:delText>The initial step our group took to determine the most appropriate model to relate the given predictors to gas m</w:delText>
        </w:r>
        <w:r>
          <w:delText>ileage was to perform exploratory data analysis. Through this, we gained a better understanding of the underlying data in our dataset. First, a scatterplot and correlation matrix of all quantitative variables were made as shown below.</w:delText>
        </w:r>
      </w:del>
    </w:p>
    <w:p w14:paraId="63A577B3" w14:textId="77777777" w:rsidR="00B97DA4" w:rsidRDefault="00B97DA4">
      <w:pPr>
        <w:jc w:val="both"/>
      </w:pPr>
    </w:p>
    <w:p w14:paraId="0DA82182" w14:textId="77777777" w:rsidR="00B97DA4" w:rsidRDefault="00884677">
      <w:pPr>
        <w:jc w:val="both"/>
        <w:rPr>
          <w:ins w:id="6" w:author="Camille Leonard" w:date="2020-07-12T02:43:00Z"/>
        </w:rPr>
      </w:pPr>
      <w:r>
        <w:rPr>
          <w:noProof/>
        </w:rPr>
        <w:lastRenderedPageBreak/>
        <w:drawing>
          <wp:inline distT="114300" distB="114300" distL="114300" distR="114300" wp14:anchorId="403FF7B7" wp14:editId="710F05BD">
            <wp:extent cx="5805488" cy="436112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05488" cy="4361127"/>
                    </a:xfrm>
                    <a:prstGeom prst="rect">
                      <a:avLst/>
                    </a:prstGeom>
                    <a:ln/>
                  </pic:spPr>
                </pic:pic>
              </a:graphicData>
            </a:graphic>
          </wp:inline>
        </w:drawing>
      </w:r>
    </w:p>
    <w:p w14:paraId="061A4149" w14:textId="77777777" w:rsidR="00B97DA4" w:rsidRDefault="00884677">
      <w:pPr>
        <w:jc w:val="both"/>
        <w:rPr>
          <w:ins w:id="7" w:author="Camille Leonard" w:date="2020-07-12T02:43:00Z"/>
        </w:rPr>
      </w:pPr>
      <w:ins w:id="8" w:author="Camille Leonard" w:date="2020-07-12T02:43:00Z">
        <w:r>
          <w:t>Figure 1 - A scat</w:t>
        </w:r>
        <w:r>
          <w:t>terplot matrix of the response variable, y, and possible regressor variables, x1-x10.</w:t>
        </w:r>
      </w:ins>
    </w:p>
    <w:p w14:paraId="384744D1" w14:textId="77777777" w:rsidR="00B97DA4" w:rsidRDefault="00884677">
      <w:pPr>
        <w:jc w:val="both"/>
        <w:rPr>
          <w:sz w:val="24"/>
          <w:szCs w:val="24"/>
        </w:rPr>
      </w:pPr>
      <w:r>
        <w:rPr>
          <w:noProof/>
          <w:sz w:val="24"/>
          <w:szCs w:val="24"/>
        </w:rPr>
        <w:drawing>
          <wp:inline distT="114300" distB="114300" distL="114300" distR="114300" wp14:anchorId="685C10D4" wp14:editId="2EFE87E2">
            <wp:extent cx="3419475" cy="34194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19475" cy="3419475"/>
                    </a:xfrm>
                    <a:prstGeom prst="rect">
                      <a:avLst/>
                    </a:prstGeom>
                    <a:ln/>
                  </pic:spPr>
                </pic:pic>
              </a:graphicData>
            </a:graphic>
          </wp:inline>
        </w:drawing>
      </w:r>
    </w:p>
    <w:p w14:paraId="2127E1B7" w14:textId="77777777" w:rsidR="00B97DA4" w:rsidRDefault="00884677">
      <w:pPr>
        <w:jc w:val="both"/>
        <w:rPr>
          <w:sz w:val="24"/>
          <w:szCs w:val="24"/>
        </w:rPr>
      </w:pPr>
      <w:r>
        <w:rPr>
          <w:sz w:val="24"/>
          <w:szCs w:val="24"/>
        </w:rPr>
        <w:lastRenderedPageBreak/>
        <w:t xml:space="preserve">                                                                                </w:t>
      </w:r>
    </w:p>
    <w:p w14:paraId="120AF084" w14:textId="77777777" w:rsidR="00B97DA4" w:rsidRDefault="00884677">
      <w:pPr>
        <w:jc w:val="both"/>
        <w:rPr>
          <w:sz w:val="24"/>
          <w:szCs w:val="24"/>
        </w:rPr>
      </w:pPr>
      <w:r>
        <w:rPr>
          <w:sz w:val="24"/>
          <w:szCs w:val="24"/>
        </w:rPr>
        <w:t xml:space="preserve"> </w:t>
      </w:r>
    </w:p>
    <w:p w14:paraId="48B9B2EC" w14:textId="77777777" w:rsidR="00B97DA4" w:rsidRDefault="00884677">
      <w:pPr>
        <w:jc w:val="both"/>
        <w:rPr>
          <w:sz w:val="24"/>
          <w:szCs w:val="24"/>
        </w:rPr>
      </w:pPr>
      <w:r>
        <w:rPr>
          <w:sz w:val="24"/>
          <w:szCs w:val="24"/>
        </w:rPr>
        <w:t xml:space="preserve"> </w:t>
      </w:r>
    </w:p>
    <w:p w14:paraId="1711DFB4" w14:textId="77777777" w:rsidR="00B97DA4" w:rsidRDefault="00884677">
      <w:pPr>
        <w:spacing w:line="480" w:lineRule="auto"/>
        <w:jc w:val="both"/>
        <w:rPr>
          <w:ins w:id="9" w:author="Camille Leonard" w:date="2020-07-12T03:04:00Z"/>
        </w:rPr>
      </w:pPr>
      <w:del w:id="10" w:author="Camille Leonard" w:date="2020-07-12T02:58:00Z">
        <w:r>
          <w:delText>From these figures, we can see that there are multiple predictor variables that app</w:delText>
        </w:r>
        <w:r>
          <w:delText xml:space="preserve">ear to be highly correlated, as indicated by the four dark red squares in the correlation matrix plot above. </w:delText>
        </w:r>
      </w:del>
      <w:ins w:id="11" w:author="Camille Leonard" w:date="2020-07-12T02:58:00Z">
        <w:r>
          <w:t xml:space="preserve">Based on Figures 1 and 2, variables </w:t>
        </w:r>
        <w:del w:id="12" w:author="Camille Leonard" w:date="2020-07-12T02:58:00Z">
          <w:r>
            <w:delText xml:space="preserve"> </w:delText>
          </w:r>
        </w:del>
      </w:ins>
      <w:del w:id="13" w:author="Camille Leonard" w:date="2020-07-12T02:58:00Z">
        <w:r>
          <w:delText xml:space="preserve">The variables that are most correlated are </w:delText>
        </w:r>
      </w:del>
      <w:r>
        <w:t xml:space="preserve">x1, x2, </w:t>
      </w:r>
      <w:del w:id="14" w:author="Camille Leonard" w:date="2020-07-12T02:59:00Z">
        <w:r>
          <w:delText xml:space="preserve">and </w:delText>
        </w:r>
      </w:del>
      <w:r>
        <w:t xml:space="preserve">x3, </w:t>
      </w:r>
      <w:del w:id="15" w:author="Camille Leonard" w:date="2020-07-12T02:59:00Z">
        <w:r>
          <w:delText>along with</w:delText>
        </w:r>
      </w:del>
      <w:r>
        <w:t xml:space="preserve"> x8, x9, and x10</w:t>
      </w:r>
      <w:ins w:id="16" w:author="Camille Leonard" w:date="2020-07-12T02:58:00Z">
        <w:r>
          <w:t xml:space="preserve"> exhibit correlations with other data set variables</w:t>
        </w:r>
      </w:ins>
      <w:r>
        <w:t>.</w:t>
      </w:r>
      <w:ins w:id="17" w:author="Camille Leonard" w:date="2020-07-12T03:04:00Z">
        <w:r>
          <w:t xml:space="preserve"> Variables x4, x5, x6, and x7 do not exhibit a significant correlation with other data set variables. We may be able to remove multiple variables from consideration in the models due to their correlation.</w:t>
        </w:r>
        <w:r>
          <w:t xml:space="preserve"> Elimination of variables from consideration in the model due to multicollinearity was conducted via model selection. </w:t>
        </w:r>
      </w:ins>
    </w:p>
    <w:p w14:paraId="23BFB94F" w14:textId="77777777" w:rsidR="00B97DA4" w:rsidRDefault="00884677">
      <w:pPr>
        <w:spacing w:line="480" w:lineRule="auto"/>
        <w:jc w:val="both"/>
        <w:rPr>
          <w:del w:id="18" w:author="Camille Leonard" w:date="2020-07-12T03:08:00Z"/>
        </w:rPr>
      </w:pPr>
      <w:r>
        <w:t xml:space="preserve"> </w:t>
      </w:r>
      <w:commentRangeStart w:id="19"/>
      <w:del w:id="20" w:author="Camille Leonard" w:date="2020-07-12T03:08:00Z">
        <w:r>
          <w:delText>These groupings of three variables are also highly correlated with each other as seen by the red squares in the top left corner and lowe</w:delText>
        </w:r>
        <w:r>
          <w:delText xml:space="preserve">r right corner. </w:delText>
        </w:r>
        <w:commentRangeEnd w:id="19"/>
        <w:r>
          <w:commentReference w:id="19"/>
        </w:r>
        <w:r>
          <w:delText>When looking at the raw data in the scatterplot we can see that there is a positive linear relationship between all of these variables, confirming that there is indeed a correlation. From these plots we can also see that variables x4, x5</w:delText>
        </w:r>
        <w:r>
          <w:delText>, x6, and x7 are not highly correlated with any other variables in our dataset.</w:delText>
        </w:r>
      </w:del>
    </w:p>
    <w:p w14:paraId="0D34D907" w14:textId="77777777" w:rsidR="00B97DA4" w:rsidRDefault="00884677">
      <w:pPr>
        <w:pStyle w:val="Heading4"/>
        <w:spacing w:line="480" w:lineRule="auto"/>
        <w:jc w:val="both"/>
        <w:rPr>
          <w:b/>
          <w:color w:val="000000"/>
        </w:rPr>
      </w:pPr>
      <w:bookmarkStart w:id="21" w:name="_mvsuzmlwff6f" w:colFirst="0" w:colLast="0"/>
      <w:bookmarkEnd w:id="21"/>
      <w:commentRangeStart w:id="22"/>
      <w:ins w:id="23" w:author="Camille Leonard" w:date="2020-07-12T03:08:00Z">
        <w:r>
          <w:rPr>
            <w:b/>
          </w:rPr>
          <w:lastRenderedPageBreak/>
          <w:t xml:space="preserve">Section 2 - </w:t>
        </w:r>
      </w:ins>
      <w:r>
        <w:rPr>
          <w:b/>
          <w:color w:val="000000"/>
        </w:rPr>
        <w:t xml:space="preserve">Initial Model </w:t>
      </w:r>
      <w:commentRangeStart w:id="24"/>
      <w:r>
        <w:rPr>
          <w:b/>
          <w:color w:val="000000"/>
        </w:rPr>
        <w:t>Considered</w:t>
      </w:r>
      <w:commentRangeEnd w:id="24"/>
      <w:r>
        <w:commentReference w:id="24"/>
      </w:r>
      <w:r>
        <w:rPr>
          <w:b/>
          <w:color w:val="000000"/>
        </w:rPr>
        <w:t xml:space="preserve">  </w:t>
      </w:r>
      <w:commentRangeEnd w:id="22"/>
      <w:r>
        <w:commentReference w:id="22"/>
      </w:r>
    </w:p>
    <w:p w14:paraId="3F76A667" w14:textId="77777777" w:rsidR="00B97DA4" w:rsidRDefault="00884677">
      <w:pPr>
        <w:spacing w:line="480" w:lineRule="auto"/>
        <w:jc w:val="both"/>
        <w:rPr>
          <w:ins w:id="25" w:author="Camille Leonard" w:date="2020-07-12T03:59:00Z"/>
          <w:b/>
          <w:color w:val="000000"/>
        </w:rPr>
      </w:pPr>
      <w:ins w:id="26" w:author="Camille Leonard" w:date="2020-07-12T03:59:00Z">
        <w:r>
          <w:rPr>
            <w:b/>
            <w:color w:val="000000"/>
          </w:rPr>
          <w:t>Section 2.1 - Forward Selection</w:t>
        </w:r>
        <w:r>
          <w:rPr>
            <w:noProof/>
          </w:rPr>
          <w:drawing>
            <wp:anchor distT="114300" distB="114300" distL="114300" distR="114300" simplePos="0" relativeHeight="251658240" behindDoc="0" locked="0" layoutInCell="1" hidden="0" allowOverlap="1" wp14:anchorId="75AFAE08" wp14:editId="6FB46D4D">
              <wp:simplePos x="0" y="0"/>
              <wp:positionH relativeFrom="column">
                <wp:posOffset>19051</wp:posOffset>
              </wp:positionH>
              <wp:positionV relativeFrom="paragraph">
                <wp:posOffset>1019175</wp:posOffset>
              </wp:positionV>
              <wp:extent cx="2405063" cy="6108255"/>
              <wp:effectExtent l="0" t="0" r="0" b="0"/>
              <wp:wrapSquare wrapText="bothSides" distT="114300" distB="114300" distL="114300" distR="11430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405063" cy="6108255"/>
                      </a:xfrm>
                      <a:prstGeom prst="rect">
                        <a:avLst/>
                      </a:prstGeom>
                      <a:ln/>
                    </pic:spPr>
                  </pic:pic>
                </a:graphicData>
              </a:graphic>
            </wp:anchor>
          </w:drawing>
        </w:r>
      </w:ins>
    </w:p>
    <w:p w14:paraId="45DA947C" w14:textId="77777777" w:rsidR="00B97DA4" w:rsidRDefault="00884677">
      <w:pPr>
        <w:spacing w:line="480" w:lineRule="auto"/>
        <w:jc w:val="both"/>
      </w:pPr>
      <w:r>
        <w:t>We started by performing forward selection</w:t>
      </w:r>
      <w:del w:id="27" w:author="Camille Leonard" w:date="2020-07-12T03:45:00Z">
        <w:r>
          <w:delText>, backward elimination, and stepwise regression</w:delText>
        </w:r>
      </w:del>
      <w:r>
        <w:t xml:space="preserve"> on </w:t>
      </w:r>
      <w:ins w:id="28" w:author="Camille Leonard" w:date="2020-07-12T03:48:00Z">
        <w:r>
          <w:t xml:space="preserve">an intercept only model </w:t>
        </w:r>
      </w:ins>
      <w:ins w:id="29" w:author="Camille Leonard" w:date="2020-07-12T03:23:00Z">
        <w:r>
          <w:t>against all the</w:t>
        </w:r>
      </w:ins>
      <w:ins w:id="30" w:author="Camille Leonard" w:date="2020-07-12T03:48:00Z">
        <w:del w:id="31" w:author="Camille Leonard" w:date="2020-07-12T03:23:00Z">
          <w:r>
            <w:delText xml:space="preserve">and tested </w:delText>
          </w:r>
        </w:del>
      </w:ins>
      <w:del w:id="32" w:author="Camille Leonard" w:date="2020-07-12T03:23:00Z">
        <w:r>
          <w:delText xml:space="preserve">the mileage data with all </w:delText>
        </w:r>
      </w:del>
      <w:ins w:id="33" w:author="Camille Leonard" w:date="2020-07-12T03:23:00Z">
        <w:del w:id="34" w:author="Camille Leonard" w:date="2020-07-12T03:23:00Z">
          <w:r>
            <w:delText>possible</w:delText>
          </w:r>
        </w:del>
        <w:r>
          <w:t xml:space="preserve"> </w:t>
        </w:r>
      </w:ins>
      <w:r>
        <w:t>predictors</w:t>
      </w:r>
      <w:ins w:id="35" w:author="Camille Leonard" w:date="2020-07-12T03:49:00Z">
        <w:r>
          <w:t xml:space="preserve"> from the mileage data set</w:t>
        </w:r>
      </w:ins>
      <w:r>
        <w:t xml:space="preserve">. </w:t>
      </w:r>
      <w:ins w:id="36" w:author="Camille Leonard" w:date="2020-07-12T03:57:00Z">
        <w:r>
          <w:t xml:space="preserve">Forward selection function returns the model with the lowest AIC. </w:t>
        </w:r>
      </w:ins>
      <w:del w:id="37" w:author="Camille Leonard" w:date="2020-07-12T03:55:00Z">
        <w:r>
          <w:rPr>
            <w:noProof/>
          </w:rPr>
          <w:drawing>
            <wp:anchor distT="114300" distB="114300" distL="114300" distR="114300" simplePos="0" relativeHeight="251659264" behindDoc="0" locked="0" layoutInCell="1" hidden="0" allowOverlap="1" wp14:anchorId="77D221AC" wp14:editId="5362C9AE">
              <wp:simplePos x="0" y="0"/>
              <wp:positionH relativeFrom="column">
                <wp:posOffset>19051</wp:posOffset>
              </wp:positionH>
              <wp:positionV relativeFrom="paragraph">
                <wp:posOffset>1019175</wp:posOffset>
              </wp:positionV>
              <wp:extent cx="2002665" cy="5091113"/>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002665" cy="5091113"/>
                      </a:xfrm>
                      <a:prstGeom prst="rect">
                        <a:avLst/>
                      </a:prstGeom>
                      <a:ln/>
                    </pic:spPr>
                  </pic:pic>
                </a:graphicData>
              </a:graphic>
            </wp:anchor>
          </w:drawing>
        </w:r>
      </w:del>
    </w:p>
    <w:p w14:paraId="6D7F356E" w14:textId="77777777" w:rsidR="00B97DA4" w:rsidRDefault="00884677">
      <w:pPr>
        <w:spacing w:line="480" w:lineRule="auto"/>
        <w:jc w:val="both"/>
        <w:rPr>
          <w:ins w:id="38" w:author="Camille Leonard" w:date="2020-07-12T03:26:00Z"/>
        </w:rPr>
      </w:pPr>
      <w:r>
        <w:t xml:space="preserve">The forward selection </w:t>
      </w:r>
      <w:ins w:id="39" w:author="Camille Leonard" w:date="2020-07-12T03:49:00Z">
        <w:r>
          <w:t xml:space="preserve">function </w:t>
        </w:r>
      </w:ins>
      <w:del w:id="40" w:author="Camille Leonard" w:date="2020-07-12T03:49:00Z">
        <w:r>
          <w:delText xml:space="preserve">and stepwise regression </w:delText>
        </w:r>
      </w:del>
      <w:ins w:id="41" w:author="Camille Leonard" w:date="2020-07-12T03:23:00Z">
        <w:del w:id="42" w:author="Camille Leonard" w:date="2020-07-12T03:49:00Z">
          <w:r>
            <w:delText xml:space="preserve">both </w:delText>
          </w:r>
        </w:del>
        <w:r>
          <w:t>retur</w:t>
        </w:r>
        <w:r>
          <w:t xml:space="preserve">ned a “best fit” </w:t>
        </w:r>
      </w:ins>
      <w:del w:id="43" w:author="Camille Leonard" w:date="2020-07-12T03:23:00Z">
        <w:r>
          <w:delText xml:space="preserve">gave us </w:delText>
        </w:r>
      </w:del>
      <w:r>
        <w:t>model</w:t>
      </w:r>
      <w:ins w:id="44" w:author="Camille Leonard" w:date="2020-07-12T03:24:00Z">
        <w:r>
          <w:t xml:space="preserve"> </w:t>
        </w:r>
      </w:ins>
      <w:del w:id="45" w:author="Camille Leonard" w:date="2020-07-12T03:24:00Z">
        <w:r>
          <w:delText>s</w:delText>
        </w:r>
      </w:del>
      <w:r>
        <w:t xml:space="preserve"> </w:t>
      </w:r>
      <w:ins w:id="46" w:author="Camille Leonard" w:date="2020-07-12T03:24:00Z">
        <w:r>
          <w:t xml:space="preserve">of </w:t>
        </w:r>
      </w:ins>
      <w:del w:id="47" w:author="Camille Leonard" w:date="2020-07-12T03:24:00Z">
        <w:r>
          <w:delText>with:</w:delText>
        </w:r>
      </w:del>
      <w:r>
        <w:t xml:space="preserve"> </w:t>
      </w:r>
      <w:ins w:id="48" w:author="Camille Leonard" w:date="2020-07-12T03:24:00Z">
        <w:r>
          <w:t xml:space="preserve">gas mileage = intercept + </w:t>
        </w:r>
      </w:ins>
      <w:r>
        <w:t xml:space="preserve">x1-displacement </w:t>
      </w:r>
      <w:del w:id="49" w:author="Camille Leonard" w:date="2020-07-12T03:25:00Z">
        <w:r>
          <w:delText>(</w:delText>
        </w:r>
      </w:del>
      <w:ins w:id="50" w:author="Camille Leonard" w:date="2020-07-12T03:25:00Z">
        <w:del w:id="51" w:author="Camille Leonard" w:date="2020-07-12T03:25:00Z">
          <w:r>
            <w:delText>in^3</w:delText>
          </w:r>
        </w:del>
      </w:ins>
      <w:del w:id="52" w:author="Camille Leonard" w:date="2020-07-12T03:25:00Z">
        <w:r>
          <w:delText xml:space="preserve">cubic inches) </w:delText>
        </w:r>
      </w:del>
      <w:ins w:id="53" w:author="Camille Leonard" w:date="2020-07-12T03:25:00Z">
        <w:r>
          <w:t>+</w:t>
        </w:r>
      </w:ins>
      <w:del w:id="54" w:author="Camille Leonard" w:date="2020-07-12T03:25:00Z">
        <w:r>
          <w:delText>and</w:delText>
        </w:r>
      </w:del>
      <w:r>
        <w:t xml:space="preserve"> x6-carburetor </w:t>
      </w:r>
      <w:del w:id="55" w:author="Camille Leonard" w:date="2020-07-12T03:25:00Z">
        <w:r>
          <w:delText>(</w:delText>
        </w:r>
      </w:del>
      <w:ins w:id="56" w:author="Camille Leonard" w:date="2020-07-12T03:25:00Z">
        <w:del w:id="57" w:author="Camille Leonard" w:date="2020-07-12T03:25:00Z">
          <w:r>
            <w:delText xml:space="preserve"># </w:delText>
          </w:r>
        </w:del>
      </w:ins>
      <w:del w:id="58" w:author="Camille Leonard" w:date="2020-07-12T03:25:00Z">
        <w:r>
          <w:delText xml:space="preserve">barrels) </w:delText>
        </w:r>
      </w:del>
    </w:p>
    <w:p w14:paraId="4431BBBD" w14:textId="77777777" w:rsidR="00B97DA4" w:rsidRDefault="00884677">
      <w:pPr>
        <w:spacing w:line="480" w:lineRule="auto"/>
        <w:jc w:val="both"/>
        <w:rPr>
          <w:ins w:id="59" w:author="Camille Leonard" w:date="2020-07-12T03:26:00Z"/>
        </w:rPr>
      </w:pPr>
      <w:del w:id="60" w:author="Camille Leonard" w:date="2020-07-12T03:26:00Z">
        <w:r>
          <w:delText xml:space="preserve">as the predictors with gas mileage (miles/gallon) </w:delText>
        </w:r>
        <w:r>
          <w:delText xml:space="preserve">being the response variable. The corresponding models would be y~x1+x6. </w:delText>
        </w:r>
      </w:del>
    </w:p>
    <w:p w14:paraId="42FC2863" w14:textId="77777777" w:rsidR="00B97DA4" w:rsidRDefault="00B97DA4">
      <w:pPr>
        <w:spacing w:line="480" w:lineRule="auto"/>
        <w:jc w:val="both"/>
        <w:rPr>
          <w:ins w:id="61" w:author="Camille Leonard" w:date="2020-07-12T03:26:00Z"/>
        </w:rPr>
      </w:pPr>
    </w:p>
    <w:p w14:paraId="5EA638ED" w14:textId="77777777" w:rsidR="00B97DA4" w:rsidRDefault="00B97DA4">
      <w:pPr>
        <w:spacing w:line="480" w:lineRule="auto"/>
        <w:jc w:val="both"/>
        <w:rPr>
          <w:ins w:id="62" w:author="Camille Leonard" w:date="2020-07-12T03:26:00Z"/>
        </w:rPr>
      </w:pPr>
    </w:p>
    <w:p w14:paraId="29E2C992" w14:textId="77777777" w:rsidR="00B97DA4" w:rsidRDefault="00B97DA4">
      <w:pPr>
        <w:spacing w:line="480" w:lineRule="auto"/>
        <w:jc w:val="both"/>
        <w:rPr>
          <w:ins w:id="63" w:author="Camille Leonard" w:date="2020-07-12T03:26:00Z"/>
        </w:rPr>
      </w:pPr>
    </w:p>
    <w:p w14:paraId="7C5BA7F9" w14:textId="77777777" w:rsidR="00B97DA4" w:rsidRDefault="00B97DA4">
      <w:pPr>
        <w:spacing w:line="480" w:lineRule="auto"/>
        <w:jc w:val="both"/>
        <w:rPr>
          <w:ins w:id="64" w:author="Camille Leonard" w:date="2020-07-12T03:26:00Z"/>
        </w:rPr>
      </w:pPr>
    </w:p>
    <w:p w14:paraId="6347F5AA" w14:textId="77777777" w:rsidR="00B97DA4" w:rsidRDefault="00B97DA4">
      <w:pPr>
        <w:spacing w:line="480" w:lineRule="auto"/>
        <w:jc w:val="both"/>
        <w:rPr>
          <w:ins w:id="65" w:author="Camille Leonard" w:date="2020-07-12T03:26:00Z"/>
        </w:rPr>
      </w:pPr>
    </w:p>
    <w:p w14:paraId="5AA85E7C" w14:textId="77777777" w:rsidR="00B97DA4" w:rsidRDefault="00B97DA4">
      <w:pPr>
        <w:spacing w:line="480" w:lineRule="auto"/>
        <w:jc w:val="both"/>
        <w:rPr>
          <w:ins w:id="66" w:author="Camille Leonard" w:date="2020-07-12T03:26:00Z"/>
        </w:rPr>
      </w:pPr>
    </w:p>
    <w:p w14:paraId="083DB230" w14:textId="77777777" w:rsidR="00B97DA4" w:rsidRDefault="00B97DA4">
      <w:pPr>
        <w:spacing w:line="480" w:lineRule="auto"/>
        <w:jc w:val="both"/>
        <w:rPr>
          <w:ins w:id="67" w:author="Camille Leonard" w:date="2020-07-12T03:26:00Z"/>
        </w:rPr>
      </w:pPr>
    </w:p>
    <w:p w14:paraId="41E98792" w14:textId="77777777" w:rsidR="00B97DA4" w:rsidRDefault="00884677">
      <w:pPr>
        <w:spacing w:line="480" w:lineRule="auto"/>
        <w:jc w:val="both"/>
        <w:rPr>
          <w:ins w:id="68" w:author="Camille Leonard" w:date="2020-07-12T03:26:00Z"/>
        </w:rPr>
      </w:pPr>
      <w:ins w:id="69" w:author="Camille Leonard" w:date="2020-07-12T03:26:00Z">
        <w:r>
          <w:t>Section 2.2 - Backward Elimination</w:t>
        </w:r>
      </w:ins>
    </w:p>
    <w:p w14:paraId="3702C55B" w14:textId="77777777" w:rsidR="00B97DA4" w:rsidRDefault="00884677">
      <w:pPr>
        <w:spacing w:line="480" w:lineRule="auto"/>
        <w:jc w:val="both"/>
        <w:rPr>
          <w:ins w:id="70" w:author="Camille Leonard" w:date="2020-07-12T03:26:00Z"/>
        </w:rPr>
      </w:pPr>
      <w:ins w:id="71" w:author="Camille Leonard" w:date="2020-07-12T03:26:00Z">
        <w:r>
          <w:t xml:space="preserve">Next, backward elimination was performed on a full model that contained all of the regressors from the mileage data set. </w:t>
        </w:r>
      </w:ins>
    </w:p>
    <w:p w14:paraId="0059FB52" w14:textId="77777777" w:rsidR="00B97DA4" w:rsidRDefault="00884677">
      <w:pPr>
        <w:spacing w:line="480" w:lineRule="auto"/>
        <w:jc w:val="center"/>
        <w:rPr>
          <w:ins w:id="72" w:author="Camille Leonard" w:date="2020-07-12T03:26:00Z"/>
        </w:rPr>
      </w:pPr>
      <w:ins w:id="73" w:author="Camille Leonard" w:date="2020-07-12T03:26:00Z">
        <w:r>
          <w:rPr>
            <w:noProof/>
          </w:rPr>
          <w:lastRenderedPageBreak/>
          <w:drawing>
            <wp:inline distT="114300" distB="114300" distL="114300" distR="114300" wp14:anchorId="0FDFFE57" wp14:editId="1F2D1930">
              <wp:extent cx="2443277" cy="6108192"/>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443277" cy="6108192"/>
                      </a:xfrm>
                      <a:prstGeom prst="rect">
                        <a:avLst/>
                      </a:prstGeom>
                      <a:ln/>
                    </pic:spPr>
                  </pic:pic>
                </a:graphicData>
              </a:graphic>
            </wp:inline>
          </w:drawing>
        </w:r>
        <w:r>
          <w:t xml:space="preserve"> </w:t>
        </w:r>
        <w:r>
          <w:tab/>
        </w:r>
        <w:r>
          <w:rPr>
            <w:noProof/>
          </w:rPr>
          <w:drawing>
            <wp:inline distT="114300" distB="114300" distL="114300" distR="114300" wp14:anchorId="202C0827" wp14:editId="54417F1B">
              <wp:extent cx="2471041" cy="610819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471041" cy="6108192"/>
                      </a:xfrm>
                      <a:prstGeom prst="rect">
                        <a:avLst/>
                      </a:prstGeom>
                      <a:ln/>
                    </pic:spPr>
                  </pic:pic>
                </a:graphicData>
              </a:graphic>
            </wp:inline>
          </w:drawing>
        </w:r>
      </w:ins>
    </w:p>
    <w:p w14:paraId="170B224D" w14:textId="77777777" w:rsidR="00B97DA4" w:rsidRDefault="00884677">
      <w:pPr>
        <w:spacing w:line="480" w:lineRule="auto"/>
        <w:jc w:val="both"/>
        <w:rPr>
          <w:ins w:id="74" w:author="Camille Leonard" w:date="2020-07-12T03:26:00Z"/>
        </w:rPr>
      </w:pPr>
      <w:ins w:id="75" w:author="Camille Leonard" w:date="2020-07-12T03:26:00Z">
        <w:r>
          <w:t xml:space="preserve">Figure # - Output from backward elimination. </w:t>
        </w:r>
      </w:ins>
    </w:p>
    <w:p w14:paraId="212FAF94" w14:textId="77777777" w:rsidR="00B97DA4" w:rsidRDefault="00884677">
      <w:pPr>
        <w:spacing w:line="480" w:lineRule="auto"/>
        <w:jc w:val="both"/>
        <w:rPr>
          <w:ins w:id="76" w:author="Camille Leonard" w:date="2020-07-12T03:26:00Z"/>
        </w:rPr>
      </w:pPr>
      <w:commentRangeStart w:id="77"/>
      <w:ins w:id="78" w:author="Camille Leonard" w:date="2020-07-12T03:26:00Z">
        <w:r>
          <w:lastRenderedPageBreak/>
          <w:t xml:space="preserve">The backward elimination suggested a “best fit” model of: </w:t>
        </w:r>
        <w:commentRangeEnd w:id="77"/>
        <w:r>
          <w:commentReference w:id="77"/>
        </w:r>
        <w:r>
          <w:t>gas mileage = intercep</w:t>
        </w:r>
        <w:r>
          <w:t xml:space="preserve">t +x5-rear axle ratio + x8-overall length </w:t>
        </w:r>
        <w:proofErr w:type="gramStart"/>
        <w:r>
          <w:t>+  x</w:t>
        </w:r>
        <w:proofErr w:type="gramEnd"/>
        <w:r>
          <w:t>10-weight.</w:t>
        </w:r>
        <w:r>
          <w:rPr>
            <w:noProof/>
          </w:rPr>
          <w:drawing>
            <wp:anchor distT="114300" distB="114300" distL="114300" distR="114300" simplePos="0" relativeHeight="251660288" behindDoc="0" locked="0" layoutInCell="1" hidden="0" allowOverlap="1" wp14:anchorId="6FB61ED3" wp14:editId="38C973B2">
              <wp:simplePos x="0" y="0"/>
              <wp:positionH relativeFrom="column">
                <wp:posOffset>66676</wp:posOffset>
              </wp:positionH>
              <wp:positionV relativeFrom="paragraph">
                <wp:posOffset>114300</wp:posOffset>
              </wp:positionV>
              <wp:extent cx="2971800" cy="4143375"/>
              <wp:effectExtent l="0" t="0" r="0" b="0"/>
              <wp:wrapSquare wrapText="bothSides" distT="114300" distB="114300" distL="114300" distR="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971800" cy="4143375"/>
                      </a:xfrm>
                      <a:prstGeom prst="rect">
                        <a:avLst/>
                      </a:prstGeom>
                      <a:ln/>
                    </pic:spPr>
                  </pic:pic>
                </a:graphicData>
              </a:graphic>
            </wp:anchor>
          </w:drawing>
        </w:r>
      </w:ins>
    </w:p>
    <w:p w14:paraId="3D6F8D2D" w14:textId="77777777" w:rsidR="00B97DA4" w:rsidRDefault="00B97DA4">
      <w:pPr>
        <w:spacing w:line="480" w:lineRule="auto"/>
        <w:rPr>
          <w:ins w:id="79" w:author="Camille Leonard" w:date="2020-07-12T03:26:00Z"/>
        </w:rPr>
      </w:pPr>
    </w:p>
    <w:p w14:paraId="7B87BD2D" w14:textId="77777777" w:rsidR="00B97DA4" w:rsidRDefault="00B97DA4">
      <w:pPr>
        <w:spacing w:line="480" w:lineRule="auto"/>
        <w:rPr>
          <w:ins w:id="80" w:author="Camille Leonard" w:date="2020-07-12T03:26:00Z"/>
        </w:rPr>
      </w:pPr>
    </w:p>
    <w:p w14:paraId="217172A4" w14:textId="77777777" w:rsidR="00B97DA4" w:rsidRDefault="00B97DA4">
      <w:pPr>
        <w:spacing w:line="480" w:lineRule="auto"/>
        <w:rPr>
          <w:ins w:id="81" w:author="Camille Leonard" w:date="2020-07-12T03:26:00Z"/>
        </w:rPr>
      </w:pPr>
    </w:p>
    <w:p w14:paraId="1847CAD5" w14:textId="77777777" w:rsidR="00B97DA4" w:rsidRDefault="00B97DA4">
      <w:pPr>
        <w:spacing w:line="480" w:lineRule="auto"/>
        <w:rPr>
          <w:ins w:id="82" w:author="Camille Leonard" w:date="2020-07-12T03:26:00Z"/>
        </w:rPr>
      </w:pPr>
    </w:p>
    <w:p w14:paraId="153D0B46" w14:textId="77777777" w:rsidR="00B97DA4" w:rsidRDefault="00B97DA4">
      <w:pPr>
        <w:spacing w:line="480" w:lineRule="auto"/>
        <w:rPr>
          <w:ins w:id="83" w:author="Camille Leonard" w:date="2020-07-12T03:26:00Z"/>
        </w:rPr>
      </w:pPr>
    </w:p>
    <w:p w14:paraId="61E63141" w14:textId="77777777" w:rsidR="00B97DA4" w:rsidRDefault="00B97DA4">
      <w:pPr>
        <w:spacing w:line="480" w:lineRule="auto"/>
        <w:rPr>
          <w:ins w:id="84" w:author="Camille Leonard" w:date="2020-07-12T03:26:00Z"/>
        </w:rPr>
      </w:pPr>
    </w:p>
    <w:p w14:paraId="56FC66A0" w14:textId="77777777" w:rsidR="00B97DA4" w:rsidRDefault="00B97DA4">
      <w:pPr>
        <w:spacing w:line="480" w:lineRule="auto"/>
        <w:rPr>
          <w:ins w:id="85" w:author="Camille Leonard" w:date="2020-07-12T03:26:00Z"/>
        </w:rPr>
      </w:pPr>
    </w:p>
    <w:p w14:paraId="2BF9E410" w14:textId="77777777" w:rsidR="00B97DA4" w:rsidRDefault="00B97DA4">
      <w:pPr>
        <w:spacing w:line="480" w:lineRule="auto"/>
        <w:rPr>
          <w:ins w:id="86" w:author="Camille Leonard" w:date="2020-07-12T03:26:00Z"/>
        </w:rPr>
      </w:pPr>
    </w:p>
    <w:p w14:paraId="2CAF0EC8" w14:textId="77777777" w:rsidR="00B97DA4" w:rsidRDefault="00B97DA4">
      <w:pPr>
        <w:spacing w:line="480" w:lineRule="auto"/>
        <w:rPr>
          <w:ins w:id="87" w:author="Camille Leonard" w:date="2020-07-12T03:26:00Z"/>
        </w:rPr>
      </w:pPr>
    </w:p>
    <w:p w14:paraId="52D6E7BF" w14:textId="77777777" w:rsidR="00B97DA4" w:rsidRDefault="00B97DA4">
      <w:pPr>
        <w:spacing w:line="480" w:lineRule="auto"/>
        <w:rPr>
          <w:ins w:id="88" w:author="Camille Leonard" w:date="2020-07-12T03:26:00Z"/>
        </w:rPr>
      </w:pPr>
    </w:p>
    <w:p w14:paraId="1985631B" w14:textId="77777777" w:rsidR="00B97DA4" w:rsidRDefault="00884677">
      <w:pPr>
        <w:spacing w:line="480" w:lineRule="auto"/>
        <w:rPr>
          <w:ins w:id="89" w:author="Camille Leonard" w:date="2020-07-12T03:26:00Z"/>
        </w:rPr>
      </w:pPr>
      <w:ins w:id="90" w:author="Camille Leonard" w:date="2020-07-12T03:26:00Z">
        <w:r>
          <w:t xml:space="preserve">Figure # - Output from backward elimination contd. </w:t>
        </w:r>
      </w:ins>
    </w:p>
    <w:p w14:paraId="2D37B8AF" w14:textId="77777777" w:rsidR="00B97DA4" w:rsidRDefault="00884677">
      <w:pPr>
        <w:spacing w:line="480" w:lineRule="auto"/>
        <w:jc w:val="both"/>
        <w:rPr>
          <w:ins w:id="91" w:author="Camille Leonard" w:date="2020-07-12T03:26:00Z"/>
        </w:rPr>
      </w:pPr>
      <w:ins w:id="92" w:author="Camille Leonard" w:date="2020-07-12T03:26:00Z">
        <w:r>
          <w:br w:type="page"/>
        </w:r>
      </w:ins>
    </w:p>
    <w:p w14:paraId="4DB4DC0D" w14:textId="77777777" w:rsidR="00B97DA4" w:rsidRDefault="00884677">
      <w:pPr>
        <w:spacing w:line="480" w:lineRule="auto"/>
        <w:jc w:val="both"/>
        <w:rPr>
          <w:ins w:id="93" w:author="Camille Leonard" w:date="2020-07-12T03:26:00Z"/>
        </w:rPr>
      </w:pPr>
      <w:ins w:id="94" w:author="Camille Leonard" w:date="2020-07-12T03:26:00Z">
        <w:r>
          <w:lastRenderedPageBreak/>
          <w:t>Section 2.3 Stepwise Regression</w:t>
        </w:r>
      </w:ins>
    </w:p>
    <w:p w14:paraId="2E6ACDB1" w14:textId="77777777" w:rsidR="00B97DA4" w:rsidRDefault="00884677">
      <w:pPr>
        <w:spacing w:line="480" w:lineRule="auto"/>
        <w:jc w:val="both"/>
        <w:rPr>
          <w:ins w:id="95" w:author="Camille Leonard" w:date="2020-07-12T03:26:00Z"/>
        </w:rPr>
      </w:pPr>
      <w:ins w:id="96" w:author="Camille Leonard" w:date="2020-07-12T03:26:00Z">
        <w:r>
          <w:t xml:space="preserve">Finally, stepwise regression was performed on an intercept only model against all the predictors from </w:t>
        </w:r>
        <w:r>
          <w:t xml:space="preserve">the mileage data set. </w:t>
        </w:r>
        <w:r>
          <w:rPr>
            <w:noProof/>
          </w:rPr>
          <w:drawing>
            <wp:anchor distT="114300" distB="114300" distL="114300" distR="114300" simplePos="0" relativeHeight="251661312" behindDoc="0" locked="0" layoutInCell="1" hidden="0" allowOverlap="1" wp14:anchorId="236854FF" wp14:editId="7491929A">
              <wp:simplePos x="0" y="0"/>
              <wp:positionH relativeFrom="column">
                <wp:posOffset>19051</wp:posOffset>
              </wp:positionH>
              <wp:positionV relativeFrom="paragraph">
                <wp:posOffset>114300</wp:posOffset>
              </wp:positionV>
              <wp:extent cx="2248925" cy="6108192"/>
              <wp:effectExtent l="0" t="0" r="0" b="0"/>
              <wp:wrapSquare wrapText="bothSides" distT="114300" distB="114300" distL="114300" distR="1143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248925" cy="6108192"/>
                      </a:xfrm>
                      <a:prstGeom prst="rect">
                        <a:avLst/>
                      </a:prstGeom>
                      <a:ln/>
                    </pic:spPr>
                  </pic:pic>
                </a:graphicData>
              </a:graphic>
            </wp:anchor>
          </w:drawing>
        </w:r>
      </w:ins>
    </w:p>
    <w:p w14:paraId="5261D983" w14:textId="77777777" w:rsidR="00B97DA4" w:rsidRDefault="00884677">
      <w:pPr>
        <w:spacing w:line="480" w:lineRule="auto"/>
        <w:jc w:val="both"/>
        <w:rPr>
          <w:ins w:id="97" w:author="Camille Leonard" w:date="2020-07-12T03:26:00Z"/>
        </w:rPr>
      </w:pPr>
      <w:ins w:id="98" w:author="Camille Leonard" w:date="2020-07-12T03:26:00Z">
        <w:r>
          <w:t>The stepwise regression returned a “best fit” model of: gas mileage = intercept + x1-displacement (in^3cubic inches) +and x6-carburetor.</w:t>
        </w:r>
      </w:ins>
    </w:p>
    <w:p w14:paraId="0EE26B1B" w14:textId="77777777" w:rsidR="00B97DA4" w:rsidRDefault="00B97DA4">
      <w:pPr>
        <w:spacing w:line="480" w:lineRule="auto"/>
        <w:jc w:val="both"/>
        <w:rPr>
          <w:ins w:id="99" w:author="Camille Leonard" w:date="2020-07-12T03:26:00Z"/>
        </w:rPr>
      </w:pPr>
    </w:p>
    <w:p w14:paraId="1F33AF98" w14:textId="77777777" w:rsidR="00B97DA4" w:rsidRDefault="00B97DA4">
      <w:pPr>
        <w:spacing w:line="480" w:lineRule="auto"/>
        <w:jc w:val="both"/>
        <w:rPr>
          <w:ins w:id="100" w:author="Camille Leonard" w:date="2020-07-12T03:26:00Z"/>
        </w:rPr>
      </w:pPr>
    </w:p>
    <w:p w14:paraId="1CE42A52" w14:textId="77777777" w:rsidR="00B97DA4" w:rsidRDefault="00B97DA4">
      <w:pPr>
        <w:spacing w:line="480" w:lineRule="auto"/>
        <w:jc w:val="both"/>
        <w:rPr>
          <w:ins w:id="101" w:author="Camille Leonard" w:date="2020-07-12T03:26:00Z"/>
        </w:rPr>
      </w:pPr>
    </w:p>
    <w:p w14:paraId="783845EE" w14:textId="77777777" w:rsidR="00B97DA4" w:rsidRDefault="00B97DA4">
      <w:pPr>
        <w:spacing w:line="480" w:lineRule="auto"/>
        <w:jc w:val="both"/>
        <w:rPr>
          <w:ins w:id="102" w:author="Camille Leonard" w:date="2020-07-12T03:26:00Z"/>
        </w:rPr>
      </w:pPr>
    </w:p>
    <w:p w14:paraId="21DFB9DE" w14:textId="77777777" w:rsidR="00B97DA4" w:rsidRDefault="00B97DA4">
      <w:pPr>
        <w:spacing w:line="480" w:lineRule="auto"/>
        <w:jc w:val="both"/>
        <w:rPr>
          <w:ins w:id="103" w:author="Camille Leonard" w:date="2020-07-12T03:26:00Z"/>
        </w:rPr>
      </w:pPr>
    </w:p>
    <w:p w14:paraId="1EEA3D9C" w14:textId="77777777" w:rsidR="00B97DA4" w:rsidRDefault="00B97DA4">
      <w:pPr>
        <w:spacing w:line="480" w:lineRule="auto"/>
        <w:jc w:val="both"/>
        <w:rPr>
          <w:ins w:id="104" w:author="Camille Leonard" w:date="2020-07-12T03:26:00Z"/>
        </w:rPr>
      </w:pPr>
    </w:p>
    <w:p w14:paraId="1B4A59D9" w14:textId="77777777" w:rsidR="00B97DA4" w:rsidRDefault="00B97DA4">
      <w:pPr>
        <w:spacing w:line="480" w:lineRule="auto"/>
        <w:jc w:val="both"/>
        <w:rPr>
          <w:ins w:id="105" w:author="Camille Leonard" w:date="2020-07-12T03:26:00Z"/>
        </w:rPr>
      </w:pPr>
    </w:p>
    <w:p w14:paraId="0E659AF3" w14:textId="77777777" w:rsidR="00B97DA4" w:rsidRDefault="00B97DA4">
      <w:pPr>
        <w:spacing w:line="480" w:lineRule="auto"/>
        <w:jc w:val="both"/>
        <w:rPr>
          <w:ins w:id="106" w:author="Camille Leonard" w:date="2020-07-12T03:26:00Z"/>
        </w:rPr>
      </w:pPr>
    </w:p>
    <w:p w14:paraId="6AF609D5" w14:textId="77777777" w:rsidR="00B97DA4" w:rsidRDefault="00B97DA4">
      <w:pPr>
        <w:spacing w:line="480" w:lineRule="auto"/>
        <w:jc w:val="both"/>
        <w:rPr>
          <w:ins w:id="107" w:author="Camille Leonard" w:date="2020-07-12T03:26:00Z"/>
        </w:rPr>
      </w:pPr>
    </w:p>
    <w:p w14:paraId="7BE41B00" w14:textId="77777777" w:rsidR="00B97DA4" w:rsidRDefault="00B97DA4">
      <w:pPr>
        <w:spacing w:line="480" w:lineRule="auto"/>
        <w:jc w:val="both"/>
        <w:rPr>
          <w:ins w:id="108" w:author="Camille Leonard" w:date="2020-07-12T03:26:00Z"/>
        </w:rPr>
      </w:pPr>
    </w:p>
    <w:p w14:paraId="78ECBB1E" w14:textId="77777777" w:rsidR="00B97DA4" w:rsidRDefault="00B97DA4">
      <w:pPr>
        <w:spacing w:line="480" w:lineRule="auto"/>
        <w:jc w:val="both"/>
        <w:rPr>
          <w:ins w:id="109" w:author="Camille Leonard" w:date="2020-07-12T03:26:00Z"/>
        </w:rPr>
      </w:pPr>
    </w:p>
    <w:p w14:paraId="2CD3724C" w14:textId="77777777" w:rsidR="00B97DA4" w:rsidRDefault="00B97DA4">
      <w:pPr>
        <w:spacing w:line="480" w:lineRule="auto"/>
        <w:jc w:val="both"/>
        <w:rPr>
          <w:ins w:id="110" w:author="Camille Leonard" w:date="2020-07-12T03:26:00Z"/>
        </w:rPr>
      </w:pPr>
    </w:p>
    <w:p w14:paraId="46D4A5F3" w14:textId="77777777" w:rsidR="00B97DA4" w:rsidRDefault="00B97DA4">
      <w:pPr>
        <w:spacing w:line="480" w:lineRule="auto"/>
        <w:jc w:val="both"/>
        <w:rPr>
          <w:ins w:id="111" w:author="Camille Leonard" w:date="2020-07-12T03:26:00Z"/>
        </w:rPr>
      </w:pPr>
    </w:p>
    <w:p w14:paraId="66EF3B09" w14:textId="77777777" w:rsidR="00B97DA4" w:rsidRDefault="00B97DA4">
      <w:pPr>
        <w:spacing w:line="480" w:lineRule="auto"/>
        <w:jc w:val="both"/>
        <w:rPr>
          <w:ins w:id="112" w:author="Camille Leonard" w:date="2020-07-12T03:26:00Z"/>
        </w:rPr>
      </w:pPr>
    </w:p>
    <w:p w14:paraId="02B8A75C" w14:textId="77777777" w:rsidR="00B97DA4" w:rsidRDefault="00884677">
      <w:pPr>
        <w:spacing w:line="480" w:lineRule="auto"/>
        <w:jc w:val="both"/>
        <w:rPr>
          <w:ins w:id="113" w:author="Camille Leonard" w:date="2020-07-12T03:26:00Z"/>
        </w:rPr>
      </w:pPr>
      <w:ins w:id="114" w:author="Camille Leonard" w:date="2020-07-12T03:26:00Z">
        <w:r>
          <w:t>Section 2.4 - Selection and Analysis of Model 1</w:t>
        </w:r>
      </w:ins>
    </w:p>
    <w:p w14:paraId="00F914CC" w14:textId="77777777" w:rsidR="00B97DA4" w:rsidRDefault="00884677">
      <w:pPr>
        <w:spacing w:line="480" w:lineRule="auto"/>
        <w:jc w:val="both"/>
      </w:pPr>
      <w:commentRangeStart w:id="115"/>
      <w:del w:id="116" w:author="Camille Leonard" w:date="2020-07-12T03:28:00Z">
        <w:r>
          <w:delText xml:space="preserve">The backward elimination </w:delText>
        </w:r>
      </w:del>
      <w:ins w:id="117" w:author="Camille Leonard" w:date="2020-07-12T03:28:00Z">
        <w:del w:id="118" w:author="Camille Leonard" w:date="2020-07-12T03:28:00Z">
          <w:r>
            <w:delText>returned</w:delText>
          </w:r>
        </w:del>
      </w:ins>
      <w:ins w:id="119" w:author="Camille Leonard" w:date="2020-07-12T03:26:00Z">
        <w:del w:id="120" w:author="Camille Leonard" w:date="2020-07-12T03:28:00Z">
          <w:r>
            <w:delText xml:space="preserve">method </w:delText>
          </w:r>
        </w:del>
      </w:ins>
      <w:del w:id="121" w:author="Camille Leonard" w:date="2020-07-12T03:28:00Z">
        <w:r>
          <w:delText xml:space="preserve">suggested </w:delText>
        </w:r>
        <w:commentRangeEnd w:id="115"/>
        <w:r>
          <w:commentReference w:id="115"/>
        </w:r>
        <w:r>
          <w:delText xml:space="preserve">that rear axle ratio, overall length, weight (lb) as the predictors. The model would be y~ x5+x8+x10. </w:delText>
        </w:r>
      </w:del>
      <w:r>
        <w:t xml:space="preserve">Each of these models was favored as they yielded the lowest AIC value. </w:t>
      </w:r>
      <w:del w:id="122" w:author="Camille Leonard" w:date="2020-07-12T04:35:00Z">
        <w:r>
          <w:rPr>
            <w:i/>
          </w:rPr>
          <w:delText>(See outputs below)</w:delText>
        </w:r>
        <w:r>
          <w:delText>. Notice that the outputs for both the forward selection and ste</w:delText>
        </w:r>
        <w:r>
          <w:delText xml:space="preserve">pwise regression are close to similar. </w:delText>
        </w:r>
      </w:del>
    </w:p>
    <w:p w14:paraId="6E9F7534" w14:textId="77777777" w:rsidR="00B97DA4" w:rsidRDefault="00B97DA4">
      <w:pPr>
        <w:jc w:val="both"/>
      </w:pPr>
    </w:p>
    <w:p w14:paraId="76604B56" w14:textId="77777777" w:rsidR="00B97DA4" w:rsidRDefault="00884677">
      <w:pPr>
        <w:spacing w:line="480" w:lineRule="auto"/>
        <w:jc w:val="both"/>
        <w:rPr>
          <w:ins w:id="123" w:author="Camille Leonard" w:date="2020-07-12T04:26:00Z"/>
        </w:rPr>
      </w:pPr>
      <w:r>
        <w:t>After</w:t>
      </w:r>
      <w:ins w:id="124" w:author="Camille Leonard" w:date="2020-07-12T04:23:00Z">
        <w:r>
          <w:t xml:space="preserve"> reviewing the results of the three model selection functions,</w:t>
        </w:r>
      </w:ins>
      <w:r>
        <w:t xml:space="preserve"> </w:t>
      </w:r>
      <w:del w:id="125" w:author="Camille Leonard" w:date="2020-07-12T04:24:00Z">
        <w:r>
          <w:delText xml:space="preserve">completing the above model process, </w:delText>
        </w:r>
      </w:del>
      <w:r>
        <w:t xml:space="preserve">we decided to </w:t>
      </w:r>
      <w:ins w:id="126" w:author="Camille Leonard" w:date="2020-07-12T04:27:00Z">
        <w:r>
          <w:t xml:space="preserve">first </w:t>
        </w:r>
      </w:ins>
      <w:r>
        <w:t>consider the model suggested by the forward selection and stepwise regression</w:t>
      </w:r>
      <w:ins w:id="127" w:author="Camille Leonard" w:date="2020-07-12T04:24:00Z">
        <w:r>
          <w:t>, y (gas milea</w:t>
        </w:r>
        <w:r>
          <w:t>ge) = x1 (displacement) + x6 (carburetor barrels)</w:t>
        </w:r>
      </w:ins>
      <w:r>
        <w:t xml:space="preserve">. </w:t>
      </w:r>
      <w:ins w:id="128" w:author="Camille Leonard" w:date="2020-07-12T04:26:00Z">
        <w:r>
          <w:t xml:space="preserve">Henceforth referred to as model 1. Our decision was motivated by two of the methods suggesting this model and because it had fewer predictors than the model suggested by backward elimination.  </w:t>
        </w:r>
      </w:ins>
      <w:del w:id="129" w:author="Camille Leonard" w:date="2020-07-12T04:26:00Z">
        <w:r>
          <w:delText>We will call</w:delText>
        </w:r>
        <w:r>
          <w:delText xml:space="preserve"> this model 1 moving forward. They both had the same predictor variables (displacement and carburetor) which tempted us to consider first. </w:delText>
        </w:r>
      </w:del>
    </w:p>
    <w:p w14:paraId="67370E36" w14:textId="77777777" w:rsidR="00B97DA4" w:rsidRDefault="00884677">
      <w:pPr>
        <w:spacing w:line="480" w:lineRule="auto"/>
        <w:jc w:val="both"/>
      </w:pPr>
      <w:r>
        <w:t>We performed a</w:t>
      </w:r>
      <w:ins w:id="130" w:author="Camille Leonard" w:date="2020-07-12T04:33:00Z">
        <w:r>
          <w:t xml:space="preserve"> linear</w:t>
        </w:r>
      </w:ins>
      <w:r>
        <w:t xml:space="preserve"> regression </w:t>
      </w:r>
      <w:ins w:id="131" w:author="Camille Leonard" w:date="2020-07-12T04:30:00Z">
        <w:r>
          <w:t xml:space="preserve">on model 1 </w:t>
        </w:r>
      </w:ins>
      <w:del w:id="132" w:author="Camille Leonard" w:date="2020-07-12T04:30:00Z">
        <w:r>
          <w:delText xml:space="preserve">analysis </w:delText>
        </w:r>
      </w:del>
      <w:r>
        <w:t xml:space="preserve">and </w:t>
      </w:r>
      <w:ins w:id="133" w:author="Camille Leonard" w:date="2020-07-12T04:30:00Z">
        <w:r>
          <w:t>observed</w:t>
        </w:r>
      </w:ins>
      <w:del w:id="134" w:author="Camille Leonard" w:date="2020-07-12T04:30:00Z">
        <w:r>
          <w:delText xml:space="preserve">noticed that </w:delText>
        </w:r>
      </w:del>
      <w:ins w:id="135" w:author="Camille Leonard" w:date="2020-07-12T04:30:00Z">
        <w:r>
          <w:t xml:space="preserve"> </w:t>
        </w:r>
      </w:ins>
      <w:r>
        <w:t>the carburetor predictor (x6) had a p</w:t>
      </w:r>
      <w:r>
        <w:t>-value of 0.163</w:t>
      </w:r>
      <w:ins w:id="136" w:author="Camille Leonard" w:date="2020-07-12T04:30:00Z">
        <w:r>
          <w:t xml:space="preserve">. As this is </w:t>
        </w:r>
      </w:ins>
      <w:del w:id="137" w:author="Camille Leonard" w:date="2020-07-12T04:30:00Z">
        <w:r>
          <w:delText xml:space="preserve"> which was</w:delText>
        </w:r>
      </w:del>
      <w:r>
        <w:t xml:space="preserve"> greater than 0.05 </w:t>
      </w:r>
      <w:ins w:id="138" w:author="Camille Leonard" w:date="2020-07-12T04:30:00Z">
        <w:r>
          <w:t xml:space="preserve">we considered predictor x6 to be a possible candidate for removal from the model. </w:t>
        </w:r>
      </w:ins>
      <w:del w:id="139" w:author="Camille Leonard" w:date="2020-07-12T04:30:00Z">
        <w:r>
          <w:delText xml:space="preserve">indicating its insignificance in the model. </w:delText>
        </w:r>
      </w:del>
    </w:p>
    <w:p w14:paraId="46292414" w14:textId="77777777" w:rsidR="00B97DA4" w:rsidRDefault="00884677">
      <w:pPr>
        <w:spacing w:line="480" w:lineRule="auto"/>
        <w:jc w:val="both"/>
        <w:rPr>
          <w:ins w:id="140" w:author="Camille Leonard" w:date="2020-07-12T04:33:00Z"/>
        </w:rPr>
      </w:pPr>
      <w:r>
        <w:rPr>
          <w:noProof/>
        </w:rPr>
        <w:drawing>
          <wp:inline distT="114300" distB="114300" distL="114300" distR="114300" wp14:anchorId="0FB2013B" wp14:editId="3AE5DB79">
            <wp:extent cx="4043363" cy="217901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043363" cy="2179011"/>
                    </a:xfrm>
                    <a:prstGeom prst="rect">
                      <a:avLst/>
                    </a:prstGeom>
                    <a:ln/>
                  </pic:spPr>
                </pic:pic>
              </a:graphicData>
            </a:graphic>
          </wp:inline>
        </w:drawing>
      </w:r>
    </w:p>
    <w:p w14:paraId="3359F3C6" w14:textId="77777777" w:rsidR="00B97DA4" w:rsidRDefault="00884677">
      <w:pPr>
        <w:spacing w:line="480" w:lineRule="auto"/>
        <w:jc w:val="both"/>
        <w:rPr>
          <w:ins w:id="141" w:author="Camille Leonard" w:date="2020-07-12T04:33:00Z"/>
        </w:rPr>
      </w:pPr>
      <w:ins w:id="142" w:author="Camille Leonard" w:date="2020-07-12T04:33:00Z">
        <w:r>
          <w:t>Figure # - Regression results for model 1.</w:t>
        </w:r>
      </w:ins>
    </w:p>
    <w:p w14:paraId="1CE9CAF9" w14:textId="77777777" w:rsidR="00B97DA4" w:rsidRDefault="00884677">
      <w:pPr>
        <w:spacing w:line="480" w:lineRule="auto"/>
        <w:jc w:val="both"/>
      </w:pPr>
      <w:ins w:id="143" w:author="Camille Leonard" w:date="2020-07-12T04:33:00Z">
        <w:r>
          <w:t>In order to determine whether we could drop x6 as a predictor from the model we conducted a partial F test of the full model against the reduced model. Our hypotheses were: H0: Beta6 = 0 and Ha: Beta6 does not = 0</w:t>
        </w:r>
        <w:r>
          <w:t xml:space="preserve">. The partial F test failed to reject the null hypothesis and, therefore, supported dropping x6 from the model.  </w:t>
        </w:r>
      </w:ins>
    </w:p>
    <w:p w14:paraId="501C7657" w14:textId="77777777" w:rsidR="00B97DA4" w:rsidRDefault="00884677">
      <w:pPr>
        <w:spacing w:line="480" w:lineRule="auto"/>
        <w:jc w:val="both"/>
        <w:rPr>
          <w:del w:id="144" w:author="Camille Leonard" w:date="2020-07-12T04:43:00Z"/>
        </w:rPr>
      </w:pPr>
      <w:del w:id="145" w:author="Camille Leonard" w:date="2020-07-12T04:43:00Z">
        <w:r>
          <w:delText>The ANOVA table with predictor variables x1 and x6 further supported the claim that x6 was insignificant in the model as it had a p-value (0.1</w:delText>
        </w:r>
        <w:r>
          <w:delText xml:space="preserve">631) greater than 0.05. </w:delText>
        </w:r>
      </w:del>
    </w:p>
    <w:p w14:paraId="6EF4D72C" w14:textId="77777777" w:rsidR="00B97DA4" w:rsidRDefault="00884677">
      <w:pPr>
        <w:spacing w:line="480" w:lineRule="auto"/>
        <w:jc w:val="both"/>
        <w:rPr>
          <w:del w:id="146" w:author="Camille Leonard" w:date="2020-07-12T04:43:00Z"/>
        </w:rPr>
      </w:pPr>
      <w:del w:id="147" w:author="Camille Leonard" w:date="2020-07-12T04:43:00Z">
        <w:r>
          <w:rPr>
            <w:noProof/>
          </w:rPr>
          <w:lastRenderedPageBreak/>
          <w:drawing>
            <wp:inline distT="114300" distB="114300" distL="114300" distR="114300" wp14:anchorId="1F217CC9" wp14:editId="62BCFDF7">
              <wp:extent cx="5172075" cy="1295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172075" cy="1295400"/>
                      </a:xfrm>
                      <a:prstGeom prst="rect">
                        <a:avLst/>
                      </a:prstGeom>
                      <a:ln/>
                    </pic:spPr>
                  </pic:pic>
                </a:graphicData>
              </a:graphic>
            </wp:inline>
          </w:drawing>
        </w:r>
      </w:del>
    </w:p>
    <w:p w14:paraId="41EF9E95" w14:textId="77777777" w:rsidR="00B97DA4" w:rsidRDefault="00884677">
      <w:pPr>
        <w:spacing w:line="480" w:lineRule="auto"/>
        <w:jc w:val="both"/>
        <w:rPr>
          <w:del w:id="148" w:author="Camille Leonard" w:date="2020-07-12T04:47:00Z"/>
          <w:rFonts w:ascii="Roboto" w:eastAsia="Roboto" w:hAnsi="Roboto" w:cs="Roboto"/>
          <w:sz w:val="21"/>
          <w:szCs w:val="21"/>
          <w:highlight w:val="white"/>
        </w:rPr>
      </w:pPr>
      <w:del w:id="149" w:author="Camille Leonard" w:date="2020-07-12T04:44:00Z">
        <w:r>
          <w:delText xml:space="preserve">After </w:delText>
        </w:r>
      </w:del>
      <w:ins w:id="150" w:author="Camille Leonard" w:date="2020-07-12T04:44:00Z">
        <w:r>
          <w:t xml:space="preserve">We conducted </w:t>
        </w:r>
      </w:ins>
      <w:del w:id="151" w:author="Camille Leonard" w:date="2020-07-12T04:44:00Z">
        <w:r>
          <w:delText>finding this out, we decided to conduct</w:delText>
        </w:r>
      </w:del>
      <w:r>
        <w:t xml:space="preserve"> a hypothesis test to determine </w:t>
      </w:r>
      <w:ins w:id="152" w:author="Camille Leonard" w:date="2020-07-12T04:44:00Z">
        <w:r>
          <w:t>if we could</w:t>
        </w:r>
      </w:ins>
      <w:del w:id="153" w:author="Camille Leonard" w:date="2020-07-12T04:44:00Z">
        <w:r>
          <w:delText>whether we can</w:delText>
        </w:r>
      </w:del>
      <w:r>
        <w:t xml:space="preserve"> remove predictor x6 (carburetor) from the model. To do this, we performed a partial F-test </w:t>
      </w:r>
      <w:ins w:id="154" w:author="Camille Leonard" w:date="2020-07-12T04:44:00Z">
        <w:r>
          <w:t>between the full model</w:t>
        </w:r>
        <w:r>
          <w:t xml:space="preserve"> and the reduced model </w:t>
        </w:r>
      </w:ins>
      <w:r>
        <w:t>where x6 was removed. The null hypothesis was: H</w:t>
      </w:r>
      <w:proofErr w:type="gramStart"/>
      <w:r>
        <w:rPr>
          <w:vertAlign w:val="subscript"/>
        </w:rPr>
        <w:t>0</w:t>
      </w:r>
      <w:r>
        <w:t>:</w:t>
      </w:r>
      <w:r>
        <w:rPr>
          <w:rFonts w:ascii="Roboto" w:eastAsia="Roboto" w:hAnsi="Roboto" w:cs="Roboto"/>
          <w:sz w:val="21"/>
          <w:szCs w:val="21"/>
          <w:highlight w:val="white"/>
        </w:rPr>
        <w:t>β</w:t>
      </w:r>
      <w:proofErr w:type="gramEnd"/>
      <w:r>
        <w:rPr>
          <w:rFonts w:ascii="Roboto" w:eastAsia="Roboto" w:hAnsi="Roboto" w:cs="Roboto"/>
          <w:sz w:val="21"/>
          <w:szCs w:val="21"/>
          <w:highlight w:val="white"/>
          <w:vertAlign w:val="subscript"/>
        </w:rPr>
        <w:t>6</w:t>
      </w:r>
      <w:r>
        <w:rPr>
          <w:rFonts w:ascii="Roboto" w:eastAsia="Roboto" w:hAnsi="Roboto" w:cs="Roboto"/>
          <w:sz w:val="21"/>
          <w:szCs w:val="21"/>
          <w:highlight w:val="white"/>
        </w:rPr>
        <w:t>=0. The alternative hypothesis was H</w:t>
      </w:r>
      <w:r>
        <w:rPr>
          <w:rFonts w:ascii="Roboto" w:eastAsia="Roboto" w:hAnsi="Roboto" w:cs="Roboto"/>
          <w:sz w:val="21"/>
          <w:szCs w:val="21"/>
          <w:highlight w:val="white"/>
          <w:vertAlign w:val="subscript"/>
        </w:rPr>
        <w:t>a</w:t>
      </w:r>
      <w:r>
        <w:rPr>
          <w:rFonts w:ascii="Roboto" w:eastAsia="Roboto" w:hAnsi="Roboto" w:cs="Roboto"/>
          <w:sz w:val="21"/>
          <w:szCs w:val="21"/>
          <w:highlight w:val="white"/>
        </w:rPr>
        <w:t>=β</w:t>
      </w:r>
      <w:r>
        <w:rPr>
          <w:rFonts w:ascii="Roboto" w:eastAsia="Roboto" w:hAnsi="Roboto" w:cs="Roboto"/>
          <w:sz w:val="21"/>
          <w:szCs w:val="21"/>
          <w:highlight w:val="white"/>
          <w:vertAlign w:val="subscript"/>
        </w:rPr>
        <w:t>6</w:t>
      </w:r>
      <w:r>
        <w:rPr>
          <w:rFonts w:ascii="Roboto" w:eastAsia="Roboto" w:hAnsi="Roboto" w:cs="Roboto"/>
          <w:sz w:val="21"/>
          <w:szCs w:val="21"/>
          <w:highlight w:val="white"/>
        </w:rPr>
        <w:t xml:space="preserve"> is not equal to 0. </w:t>
      </w:r>
      <w:del w:id="155" w:author="Camille Leonard" w:date="2020-07-12T04:45:00Z">
        <w:r>
          <w:rPr>
            <w:rFonts w:ascii="Roboto" w:eastAsia="Roboto" w:hAnsi="Roboto" w:cs="Roboto"/>
            <w:sz w:val="21"/>
            <w:szCs w:val="21"/>
            <w:highlight w:val="white"/>
          </w:rPr>
          <w:delText xml:space="preserve">We conducted the partial F-test in R using the reduced lm() and anova reduced(). </w:delText>
        </w:r>
      </w:del>
      <w:ins w:id="156" w:author="Camille Leonard" w:date="2020-07-12T04:45:00Z">
        <w:r>
          <w:rPr>
            <w:rFonts w:ascii="Roboto" w:eastAsia="Roboto" w:hAnsi="Roboto" w:cs="Roboto"/>
            <w:sz w:val="21"/>
            <w:szCs w:val="21"/>
            <w:highlight w:val="white"/>
          </w:rPr>
          <w:t xml:space="preserve"> </w:t>
        </w:r>
      </w:ins>
      <w:r>
        <w:rPr>
          <w:rFonts w:ascii="Roboto" w:eastAsia="Roboto" w:hAnsi="Roboto" w:cs="Roboto"/>
          <w:sz w:val="21"/>
          <w:szCs w:val="21"/>
          <w:highlight w:val="white"/>
        </w:rPr>
        <w:t>The</w:t>
      </w:r>
      <w:ins w:id="157" w:author="Camille Leonard" w:date="2020-07-12T04:47:00Z">
        <w:r>
          <w:rPr>
            <w:rFonts w:ascii="Roboto" w:eastAsia="Roboto" w:hAnsi="Roboto" w:cs="Roboto"/>
            <w:sz w:val="21"/>
            <w:szCs w:val="21"/>
            <w:highlight w:val="white"/>
          </w:rPr>
          <w:t xml:space="preserve"> partial F test returned a p value of 0.1631 which is greater than 0.05. </w:t>
        </w:r>
      </w:ins>
      <w:proofErr w:type="spellStart"/>
      <w:ins w:id="158" w:author="Camille Leonard" w:date="2020-07-12T04:46:00Z">
        <w:r>
          <w:rPr>
            <w:rFonts w:ascii="Roboto" w:eastAsia="Roboto" w:hAnsi="Roboto" w:cs="Roboto"/>
            <w:sz w:val="21"/>
            <w:szCs w:val="21"/>
            <w:highlight w:val="white"/>
          </w:rPr>
          <w:t>Therefore,</w:t>
        </w:r>
      </w:ins>
      <w:del w:id="159" w:author="Camille Leonard" w:date="2020-07-12T04:46:00Z">
        <w:r>
          <w:rPr>
            <w:rFonts w:ascii="Roboto" w:eastAsia="Roboto" w:hAnsi="Roboto" w:cs="Roboto"/>
            <w:sz w:val="21"/>
            <w:szCs w:val="21"/>
            <w:highlight w:val="white"/>
          </w:rPr>
          <w:delText xml:space="preserve"> following output </w:delText>
        </w:r>
      </w:del>
      <w:ins w:id="160" w:author="Camille Leonard" w:date="2020-07-12T04:46:00Z">
        <w:del w:id="161" w:author="Camille Leonard" w:date="2020-07-12T04:46:00Z">
          <w:r>
            <w:rPr>
              <w:rFonts w:ascii="Roboto" w:eastAsia="Roboto" w:hAnsi="Roboto" w:cs="Roboto"/>
              <w:sz w:val="21"/>
              <w:szCs w:val="21"/>
              <w:highlight w:val="white"/>
            </w:rPr>
            <w:delText xml:space="preserve">shown in Figure X </w:delText>
          </w:r>
        </w:del>
      </w:ins>
      <w:del w:id="162" w:author="Camille Leonard" w:date="2020-07-12T04:46:00Z">
        <w:r>
          <w:rPr>
            <w:rFonts w:ascii="Roboto" w:eastAsia="Roboto" w:hAnsi="Roboto" w:cs="Roboto"/>
            <w:sz w:val="21"/>
            <w:szCs w:val="21"/>
            <w:highlight w:val="white"/>
          </w:rPr>
          <w:delText xml:space="preserve">was obtained where we saw that the resulting p-value was 0.1631 which was greater than 0.05. Thus telling us that </w:delText>
        </w:r>
      </w:del>
      <w:r>
        <w:rPr>
          <w:rFonts w:ascii="Roboto" w:eastAsia="Roboto" w:hAnsi="Roboto" w:cs="Roboto"/>
          <w:sz w:val="21"/>
          <w:szCs w:val="21"/>
          <w:highlight w:val="white"/>
        </w:rPr>
        <w:t>we</w:t>
      </w:r>
      <w:proofErr w:type="spellEnd"/>
      <w:r>
        <w:rPr>
          <w:rFonts w:ascii="Roboto" w:eastAsia="Roboto" w:hAnsi="Roboto" w:cs="Roboto"/>
          <w:sz w:val="21"/>
          <w:szCs w:val="21"/>
          <w:highlight w:val="white"/>
        </w:rPr>
        <w:t xml:space="preserve"> failed to reject the</w:t>
      </w:r>
      <w:r>
        <w:rPr>
          <w:rFonts w:ascii="Roboto" w:eastAsia="Roboto" w:hAnsi="Roboto" w:cs="Roboto"/>
          <w:sz w:val="21"/>
          <w:szCs w:val="21"/>
          <w:highlight w:val="white"/>
        </w:rPr>
        <w:t xml:space="preserve"> null hypothesis</w:t>
      </w:r>
      <w:ins w:id="163" w:author="Camille Leonard" w:date="2020-07-12T04:47:00Z">
        <w:r>
          <w:rPr>
            <w:rFonts w:ascii="Roboto" w:eastAsia="Roboto" w:hAnsi="Roboto" w:cs="Roboto"/>
            <w:sz w:val="21"/>
            <w:szCs w:val="21"/>
            <w:highlight w:val="white"/>
          </w:rPr>
          <w:t xml:space="preserve"> and were able to drop predictor x6 from the model. </w:t>
        </w:r>
      </w:ins>
      <w:del w:id="164" w:author="Camille Leonard" w:date="2020-07-12T04:47:00Z">
        <w:r>
          <w:rPr>
            <w:rFonts w:ascii="Roboto" w:eastAsia="Roboto" w:hAnsi="Roboto" w:cs="Roboto"/>
            <w:sz w:val="21"/>
            <w:szCs w:val="21"/>
            <w:highlight w:val="white"/>
          </w:rPr>
          <w:delText xml:space="preserve">. The data suggested that predictor x6 could be dropped from the model. </w:delText>
        </w:r>
      </w:del>
    </w:p>
    <w:p w14:paraId="496F13C7" w14:textId="77777777" w:rsidR="00B97DA4" w:rsidRDefault="00884677">
      <w:pPr>
        <w:spacing w:line="480" w:lineRule="auto"/>
        <w:jc w:val="both"/>
        <w:rPr>
          <w:ins w:id="165" w:author="Camille Leonard" w:date="2020-07-12T04:48:00Z"/>
          <w:rFonts w:ascii="Roboto" w:eastAsia="Roboto" w:hAnsi="Roboto" w:cs="Roboto"/>
          <w:sz w:val="21"/>
          <w:szCs w:val="21"/>
          <w:highlight w:val="white"/>
        </w:rPr>
      </w:pPr>
      <w:r>
        <w:rPr>
          <w:rFonts w:ascii="Roboto" w:eastAsia="Roboto" w:hAnsi="Roboto" w:cs="Roboto"/>
          <w:noProof/>
          <w:sz w:val="21"/>
          <w:szCs w:val="21"/>
          <w:highlight w:val="white"/>
        </w:rPr>
        <w:drawing>
          <wp:inline distT="114300" distB="114300" distL="114300" distR="114300" wp14:anchorId="0767C97F" wp14:editId="33A9BBAB">
            <wp:extent cx="3390900" cy="10477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390900" cy="1047750"/>
                    </a:xfrm>
                    <a:prstGeom prst="rect">
                      <a:avLst/>
                    </a:prstGeom>
                    <a:ln/>
                  </pic:spPr>
                </pic:pic>
              </a:graphicData>
            </a:graphic>
          </wp:inline>
        </w:drawing>
      </w:r>
    </w:p>
    <w:p w14:paraId="45568E69" w14:textId="77777777" w:rsidR="00B97DA4" w:rsidRDefault="00884677">
      <w:pPr>
        <w:spacing w:line="480" w:lineRule="auto"/>
        <w:jc w:val="both"/>
        <w:rPr>
          <w:rFonts w:ascii="Roboto" w:eastAsia="Roboto" w:hAnsi="Roboto" w:cs="Roboto"/>
          <w:sz w:val="21"/>
          <w:szCs w:val="21"/>
          <w:highlight w:val="white"/>
        </w:rPr>
      </w:pPr>
      <w:ins w:id="166" w:author="Camille Leonard" w:date="2020-07-12T04:48:00Z">
        <w:r>
          <w:rPr>
            <w:rFonts w:ascii="Roboto" w:eastAsia="Roboto" w:hAnsi="Roboto" w:cs="Roboto"/>
            <w:sz w:val="21"/>
            <w:szCs w:val="21"/>
            <w:highlight w:val="white"/>
          </w:rPr>
          <w:t>Figure X - Results of the partial F test for model 1.</w:t>
        </w:r>
      </w:ins>
    </w:p>
    <w:p w14:paraId="24A2392C" w14:textId="6858CFE8" w:rsidR="00B97DA4" w:rsidRDefault="002A6A80">
      <w:pPr>
        <w:spacing w:line="480" w:lineRule="auto"/>
        <w:jc w:val="both"/>
      </w:pPr>
      <w:ins w:id="167" w:author="Camille Leonard" w:date="2020-07-12T00:58:00Z">
        <w:r>
          <w:rPr>
            <w:rFonts w:ascii="Roboto" w:eastAsia="Roboto" w:hAnsi="Roboto" w:cs="Roboto"/>
            <w:sz w:val="21"/>
            <w:szCs w:val="21"/>
            <w:highlight w:val="white"/>
          </w:rPr>
          <w:t>Model 1 was now a simple linear regression</w:t>
        </w:r>
      </w:ins>
      <w:ins w:id="168" w:author="Camille Leonard" w:date="2020-07-12T00:59:00Z">
        <w:r>
          <w:rPr>
            <w:rFonts w:ascii="Roboto" w:eastAsia="Roboto" w:hAnsi="Roboto" w:cs="Roboto"/>
            <w:sz w:val="21"/>
            <w:szCs w:val="21"/>
            <w:highlight w:val="white"/>
          </w:rPr>
          <w:t>.</w:t>
        </w:r>
      </w:ins>
      <w:ins w:id="169" w:author="Camille Leonard" w:date="2020-07-12T00:58:00Z">
        <w:r>
          <w:rPr>
            <w:rFonts w:ascii="Roboto" w:eastAsia="Roboto" w:hAnsi="Roboto" w:cs="Roboto"/>
            <w:sz w:val="21"/>
            <w:szCs w:val="21"/>
            <w:highlight w:val="white"/>
          </w:rPr>
          <w:t xml:space="preserve"> </w:t>
        </w:r>
      </w:ins>
      <w:del w:id="170" w:author="Camille Leonard" w:date="2020-07-12T00:59:00Z">
        <w:r w:rsidR="00884677" w:rsidDel="002A6A80">
          <w:rPr>
            <w:rFonts w:ascii="Roboto" w:eastAsia="Roboto" w:hAnsi="Roboto" w:cs="Roboto"/>
            <w:sz w:val="21"/>
            <w:szCs w:val="21"/>
            <w:highlight w:val="white"/>
          </w:rPr>
          <w:delText xml:space="preserve">This told us that model one would now only have x1-displacement (cubic inches) in our model. </w:delText>
        </w:r>
      </w:del>
      <w:ins w:id="171" w:author="Camille Leonard" w:date="2020-07-12T00:59:00Z">
        <w:r>
          <w:rPr>
            <w:rFonts w:ascii="Roboto" w:eastAsia="Roboto" w:hAnsi="Roboto" w:cs="Roboto"/>
            <w:sz w:val="21"/>
            <w:szCs w:val="21"/>
          </w:rPr>
          <w:t xml:space="preserve">Our next step was to </w:t>
        </w:r>
      </w:ins>
      <w:del w:id="172" w:author="Camille Leonard" w:date="2020-07-12T00:59:00Z">
        <w:r w:rsidR="00884677" w:rsidDel="002A6A80">
          <w:delText xml:space="preserve">We then proceeded to </w:delText>
        </w:r>
      </w:del>
      <w:r w:rsidR="00884677">
        <w:t>assess whether the regression assumptions of the reduced model 1 were met</w:t>
      </w:r>
      <w:del w:id="173" w:author="Camille Leonard" w:date="2020-07-12T00:59:00Z">
        <w:r w:rsidR="00884677" w:rsidDel="002A6A80">
          <w:delText xml:space="preserve"> or not</w:delText>
        </w:r>
      </w:del>
      <w:r w:rsidR="00884677">
        <w:t xml:space="preserve">. We </w:t>
      </w:r>
      <w:del w:id="174" w:author="Camille Leonard" w:date="2020-07-12T01:00:00Z">
        <w:r w:rsidR="00884677" w:rsidDel="002A6A80">
          <w:delText xml:space="preserve">plotted a </w:delText>
        </w:r>
      </w:del>
      <w:ins w:id="175" w:author="Camille Leonard" w:date="2020-07-12T01:00:00Z">
        <w:r>
          <w:t xml:space="preserve">produced a </w:t>
        </w:r>
      </w:ins>
      <w:r w:rsidR="00884677">
        <w:t xml:space="preserve">residual plot, ACF plot, QQ plot </w:t>
      </w:r>
      <w:del w:id="176" w:author="Camille Leonard" w:date="2020-07-12T01:00:00Z">
        <w:r w:rsidR="00884677" w:rsidDel="002A6A80">
          <w:delText xml:space="preserve">of residuals </w:delText>
        </w:r>
      </w:del>
      <w:r w:rsidR="00884677">
        <w:t>a</w:t>
      </w:r>
      <w:r w:rsidR="00884677">
        <w:t xml:space="preserve">nd a </w:t>
      </w:r>
      <w:proofErr w:type="spellStart"/>
      <w:r w:rsidR="00884677">
        <w:t>boxcox</w:t>
      </w:r>
      <w:proofErr w:type="spellEnd"/>
      <w:r w:rsidR="00884677">
        <w:t xml:space="preserve"> plot</w:t>
      </w:r>
      <w:ins w:id="177" w:author="Camille Leonard" w:date="2020-07-12T01:00:00Z">
        <w:r>
          <w:t xml:space="preserve"> (shown in Figure X)</w:t>
        </w:r>
      </w:ins>
      <w:r w:rsidR="00884677">
        <w:t xml:space="preserve">. </w:t>
      </w:r>
      <w:del w:id="178" w:author="Camille Leonard" w:date="2020-07-12T01:07:00Z">
        <w:r w:rsidR="00884677" w:rsidDel="00804D21">
          <w:delText xml:space="preserve">The residual plot of the reduced model is shown below. </w:delText>
        </w:r>
      </w:del>
      <w:r w:rsidR="00884677">
        <w:t xml:space="preserve">The residual plot below shows a non-constant variance of residuals violating the homoscedasticity assumptions. </w:t>
      </w:r>
      <w:ins w:id="179" w:author="Camille Leonard" w:date="2020-07-12T01:19:00Z">
        <w:r w:rsidR="005C24D7">
          <w:t xml:space="preserve">Indicating a transformation is needed. </w:t>
        </w:r>
      </w:ins>
    </w:p>
    <w:p w14:paraId="7E781D74" w14:textId="5031318C" w:rsidR="00B97DA4" w:rsidRDefault="00804D21" w:rsidP="002A6A80">
      <w:pPr>
        <w:spacing w:line="480" w:lineRule="auto"/>
        <w:jc w:val="center"/>
        <w:rPr>
          <w:ins w:id="180" w:author="Camille Leonard" w:date="2020-07-12T01:04:00Z"/>
        </w:rPr>
      </w:pPr>
      <w:ins w:id="181" w:author="Camille Leonard" w:date="2020-07-12T01:06:00Z">
        <w:r>
          <w:rPr>
            <w:noProof/>
          </w:rPr>
          <w:lastRenderedPageBreak/>
          <mc:AlternateContent>
            <mc:Choice Requires="wps">
              <w:drawing>
                <wp:anchor distT="0" distB="0" distL="114300" distR="114300" simplePos="0" relativeHeight="251662336" behindDoc="0" locked="0" layoutInCell="1" allowOverlap="1" wp14:anchorId="4DDBE58E" wp14:editId="374DD6BB">
                  <wp:simplePos x="0" y="0"/>
                  <wp:positionH relativeFrom="column">
                    <wp:posOffset>3648075</wp:posOffset>
                  </wp:positionH>
                  <wp:positionV relativeFrom="paragraph">
                    <wp:posOffset>2209800</wp:posOffset>
                  </wp:positionV>
                  <wp:extent cx="156210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noFill/>
                          </a:ln>
                        </wps:spPr>
                        <wps:txbx>
                          <w:txbxContent>
                            <w:p w14:paraId="60E26778" w14:textId="2E202688" w:rsidR="00804D21" w:rsidRPr="00804D21" w:rsidRDefault="00804D21">
                              <w:pPr>
                                <w:rPr>
                                  <w:b/>
                                  <w:bCs/>
                                  <w:rPrChange w:id="182" w:author="Camille Leonard" w:date="2020-07-12T01:09:00Z">
                                    <w:rPr/>
                                  </w:rPrChange>
                                </w:rPr>
                              </w:pPr>
                              <w:proofErr w:type="spellStart"/>
                              <w:r w:rsidRPr="00804D21">
                                <w:rPr>
                                  <w:b/>
                                  <w:bCs/>
                                  <w:rPrChange w:id="183" w:author="Camille Leonard" w:date="2020-07-12T01:09:00Z">
                                    <w:rPr/>
                                  </w:rPrChange>
                                </w:rPr>
                                <w:t>BoxCox</w:t>
                              </w:r>
                              <w:proofErr w:type="spellEnd"/>
                              <w:r w:rsidRPr="00804D21">
                                <w:rPr>
                                  <w:b/>
                                  <w:bCs/>
                                  <w:rPrChange w:id="184" w:author="Camille Leonard" w:date="2020-07-12T01:09:00Z">
                                    <w:rPr/>
                                  </w:rPrChange>
                                </w:rPr>
                                <w:t xml:space="preser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DBE58E" id="_x0000_t202" coordsize="21600,21600" o:spt="202" path="m,l,21600r21600,l21600,xe">
                  <v:stroke joinstyle="miter"/>
                  <v:path gradientshapeok="t" o:connecttype="rect"/>
                </v:shapetype>
                <v:shape id="Text Box 17" o:spid="_x0000_s1026" type="#_x0000_t202" style="position:absolute;left:0;text-align:left;margin-left:287.25pt;margin-top:174pt;width:123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" fillcolor="white [3201]" stroked="f" strokeweight=".5pt">
                  <v:textbox>
                    <w:txbxContent>
                      <w:p w14:paraId="60E26778" w14:textId="2E202688" w:rsidR="00804D21" w:rsidRPr="00804D21" w:rsidRDefault="00804D21">
                        <w:pPr>
                          <w:rPr>
                            <w:b/>
                            <w:bCs/>
                            <w:rPrChange w:id="185" w:author="Camille Leonard" w:date="2020-07-12T01:09:00Z">
                              <w:rPr/>
                            </w:rPrChange>
                          </w:rPr>
                        </w:pPr>
                        <w:proofErr w:type="spellStart"/>
                        <w:r w:rsidRPr="00804D21">
                          <w:rPr>
                            <w:b/>
                            <w:bCs/>
                            <w:rPrChange w:id="186" w:author="Camille Leonard" w:date="2020-07-12T01:09:00Z">
                              <w:rPr/>
                            </w:rPrChange>
                          </w:rPr>
                          <w:t>BoxCox</w:t>
                        </w:r>
                        <w:proofErr w:type="spellEnd"/>
                        <w:r w:rsidRPr="00804D21">
                          <w:rPr>
                            <w:b/>
                            <w:bCs/>
                            <w:rPrChange w:id="187" w:author="Camille Leonard" w:date="2020-07-12T01:09:00Z">
                              <w:rPr/>
                            </w:rPrChange>
                          </w:rPr>
                          <w:t xml:space="preserve"> Plot</w:t>
                        </w:r>
                      </w:p>
                    </w:txbxContent>
                  </v:textbox>
                </v:shape>
              </w:pict>
            </mc:Fallback>
          </mc:AlternateContent>
        </w:r>
      </w:ins>
      <w:ins w:id="188" w:author="Camille Leonard" w:date="2020-07-12T01:13:00Z">
        <w:r>
          <w:rPr>
            <w:noProof/>
          </w:rPr>
          <w:drawing>
            <wp:inline distT="0" distB="0" distL="0" distR="0" wp14:anchorId="0A4697A9" wp14:editId="25C981D0">
              <wp:extent cx="4572000" cy="422621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4226218"/>
                      </a:xfrm>
                      <a:prstGeom prst="rect">
                        <a:avLst/>
                      </a:prstGeom>
                    </pic:spPr>
                  </pic:pic>
                </a:graphicData>
              </a:graphic>
            </wp:inline>
          </w:drawing>
        </w:r>
      </w:ins>
    </w:p>
    <w:p w14:paraId="6BC98B09" w14:textId="64E0D4A0" w:rsidR="002A6A80" w:rsidRDefault="002A6A80" w:rsidP="002A6A80">
      <w:pPr>
        <w:spacing w:line="480" w:lineRule="auto"/>
        <w:jc w:val="both"/>
      </w:pPr>
      <w:ins w:id="189" w:author="Camille Leonard" w:date="2020-07-12T01:04:00Z">
        <w:r>
          <w:t xml:space="preserve">Figure X </w:t>
        </w:r>
      </w:ins>
      <w:ins w:id="190" w:author="Camille Leonard" w:date="2020-07-12T01:07:00Z">
        <w:r w:rsidR="00804D21">
          <w:t>–</w:t>
        </w:r>
      </w:ins>
      <w:ins w:id="191" w:author="Camille Leonard" w:date="2020-07-12T01:04:00Z">
        <w:r>
          <w:t xml:space="preserve"> </w:t>
        </w:r>
      </w:ins>
      <w:ins w:id="192" w:author="Camille Leonard" w:date="2020-07-12T01:07:00Z">
        <w:r w:rsidR="00804D21">
          <w:t xml:space="preserve">Reduced model 1 regression assumption plots. </w:t>
        </w:r>
      </w:ins>
    </w:p>
    <w:p w14:paraId="610EEE7D" w14:textId="2049EF32" w:rsidR="00B97DA4" w:rsidRDefault="00884677">
      <w:pPr>
        <w:spacing w:line="480" w:lineRule="auto"/>
        <w:jc w:val="both"/>
      </w:pPr>
      <w:del w:id="193" w:author="Camille Leonard" w:date="2020-07-12T01:07:00Z">
        <w:r w:rsidDel="00804D21">
          <w:rPr>
            <w:noProof/>
          </w:rPr>
          <w:drawing>
            <wp:inline distT="114300" distB="114300" distL="114300" distR="114300" wp14:anchorId="1191613F" wp14:editId="4F6A0850">
              <wp:extent cx="4610100" cy="32099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610100" cy="3209925"/>
                      </a:xfrm>
                      <a:prstGeom prst="rect">
                        <a:avLst/>
                      </a:prstGeom>
                      <a:ln/>
                    </pic:spPr>
                  </pic:pic>
                </a:graphicData>
              </a:graphic>
            </wp:inline>
          </w:drawing>
        </w:r>
      </w:del>
    </w:p>
    <w:p w14:paraId="14E01B49" w14:textId="1206BCC3" w:rsidR="00B97DA4" w:rsidRDefault="00884677">
      <w:pPr>
        <w:spacing w:line="480" w:lineRule="auto"/>
        <w:jc w:val="both"/>
        <w:rPr>
          <w:b/>
        </w:rPr>
      </w:pPr>
      <w:r>
        <w:lastRenderedPageBreak/>
        <w:t xml:space="preserve">The ACF </w:t>
      </w:r>
      <w:ins w:id="194" w:author="Camille Leonard" w:date="2020-07-12T01:09:00Z">
        <w:r w:rsidR="00804D21">
          <w:t>p</w:t>
        </w:r>
      </w:ins>
      <w:del w:id="195" w:author="Camille Leonard" w:date="2020-07-12T01:09:00Z">
        <w:r w:rsidDel="00804D21">
          <w:delText>P</w:delText>
        </w:r>
      </w:del>
      <w:r>
        <w:t xml:space="preserve">lot showed no lag </w:t>
      </w:r>
      <w:del w:id="196" w:author="Camille Leonard" w:date="2020-07-12T01:09:00Z">
        <w:r w:rsidDel="00804D21">
          <w:delText>thus showing</w:delText>
        </w:r>
      </w:del>
      <w:ins w:id="197" w:author="Camille Leonard" w:date="2020-07-12T01:09:00Z">
        <w:r w:rsidR="00804D21">
          <w:t xml:space="preserve">indicating </w:t>
        </w:r>
      </w:ins>
      <w:del w:id="198" w:author="Camille Leonard" w:date="2020-07-12T01:09:00Z">
        <w:r w:rsidDel="00804D21">
          <w:delText xml:space="preserve"> that </w:delText>
        </w:r>
      </w:del>
      <w:r>
        <w:t>the error terms are unc</w:t>
      </w:r>
      <w:r>
        <w:t xml:space="preserve">orrelated. The QQ Plot showed the errors follow a normal distribution meeting the regression assumption.  </w:t>
      </w:r>
    </w:p>
    <w:p w14:paraId="74838C3E" w14:textId="31CDB2EA" w:rsidR="00B97DA4" w:rsidRDefault="00884677">
      <w:pPr>
        <w:spacing w:line="480" w:lineRule="auto"/>
        <w:jc w:val="both"/>
      </w:pPr>
      <w:del w:id="199" w:author="Camille Leonard" w:date="2020-07-12T01:07:00Z">
        <w:r w:rsidDel="00804D21">
          <w:rPr>
            <w:noProof/>
          </w:rPr>
          <w:drawing>
            <wp:inline distT="114300" distB="114300" distL="114300" distR="114300" wp14:anchorId="3AB2F949" wp14:editId="3B558A48">
              <wp:extent cx="5943600" cy="21336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2133600"/>
                      </a:xfrm>
                      <a:prstGeom prst="rect">
                        <a:avLst/>
                      </a:prstGeom>
                      <a:ln/>
                    </pic:spPr>
                  </pic:pic>
                </a:graphicData>
              </a:graphic>
            </wp:inline>
          </w:drawing>
        </w:r>
      </w:del>
    </w:p>
    <w:p w14:paraId="75A826B9" w14:textId="7EE9D161" w:rsidR="00B97DA4" w:rsidRDefault="00884677">
      <w:pPr>
        <w:spacing w:line="480" w:lineRule="auto"/>
        <w:jc w:val="both"/>
        <w:rPr>
          <w:ins w:id="200" w:author="Camille Leonard" w:date="2020-07-12T01:16:00Z"/>
        </w:rPr>
      </w:pPr>
      <w:r>
        <w:t xml:space="preserve">A </w:t>
      </w:r>
      <w:proofErr w:type="spellStart"/>
      <w:r>
        <w:t>boxcox</w:t>
      </w:r>
      <w:proofErr w:type="spellEnd"/>
      <w:r>
        <w:t xml:space="preserve"> plot was </w:t>
      </w:r>
      <w:del w:id="201" w:author="Camille Leonard" w:date="2020-07-12T01:10:00Z">
        <w:r w:rsidDel="00804D21">
          <w:delText xml:space="preserve">plotted </w:delText>
        </w:r>
      </w:del>
      <w:ins w:id="202" w:author="Camille Leonard" w:date="2020-07-12T01:10:00Z">
        <w:r w:rsidR="00804D21">
          <w:t>created</w:t>
        </w:r>
        <w:r w:rsidR="00804D21">
          <w:t xml:space="preserve"> </w:t>
        </w:r>
      </w:ins>
      <w:r>
        <w:t xml:space="preserve">to determine </w:t>
      </w:r>
      <w:del w:id="203" w:author="Camille Leonard" w:date="2020-07-12T01:19:00Z">
        <w:r w:rsidDel="005C24D7">
          <w:delText xml:space="preserve">whether </w:delText>
        </w:r>
      </w:del>
      <w:ins w:id="204" w:author="Camille Leonard" w:date="2020-07-12T01:19:00Z">
        <w:r w:rsidR="005C24D7">
          <w:t xml:space="preserve">what </w:t>
        </w:r>
      </w:ins>
      <w:del w:id="205" w:author="Camille Leonard" w:date="2020-07-12T01:19:00Z">
        <w:r w:rsidDel="005C24D7">
          <w:delText xml:space="preserve">a </w:delText>
        </w:r>
      </w:del>
      <w:r>
        <w:t>transformation was needed. Since</w:t>
      </w:r>
      <w:ins w:id="206" w:author="Camille Leonard" w:date="2020-07-12T01:18:00Z">
        <w:r w:rsidR="005C24D7">
          <w:t xml:space="preserve"> </w:t>
        </w:r>
      </w:ins>
      <w:ins w:id="207" w:author="Camille Leonard" w:date="2020-07-12T01:20:00Z">
        <w:r w:rsidR="005C24D7">
          <w:t>1</w:t>
        </w:r>
      </w:ins>
      <w:ins w:id="208" w:author="Camille Leonard" w:date="2020-07-12T01:18:00Z">
        <w:r w:rsidR="005C24D7">
          <w:t xml:space="preserve"> was not in the </w:t>
        </w:r>
      </w:ins>
      <w:del w:id="209" w:author="Camille Leonard" w:date="2020-07-12T01:18:00Z">
        <w:r w:rsidDel="005C24D7">
          <w:delText xml:space="preserve"> </w:delText>
        </w:r>
      </w:del>
      <w:del w:id="210" w:author="Camille Leonard" w:date="2020-07-12T01:17:00Z">
        <w:r w:rsidDel="005C24D7">
          <w:delText xml:space="preserve">0 </w:delText>
        </w:r>
      </w:del>
      <w:del w:id="211" w:author="Camille Leonard" w:date="2020-07-12T01:07:00Z">
        <w:r w:rsidDel="00804D21">
          <w:delText xml:space="preserve">lied </w:delText>
        </w:r>
      </w:del>
      <w:del w:id="212" w:author="Camille Leonard" w:date="2020-07-12T01:18:00Z">
        <w:r w:rsidDel="005C24D7">
          <w:delText xml:space="preserve">within the </w:delText>
        </w:r>
      </w:del>
      <w:ins w:id="213" w:author="Camille Leonard" w:date="2020-07-12T01:18:00Z">
        <w:r w:rsidR="005C24D7">
          <w:t xml:space="preserve">reduced </w:t>
        </w:r>
      </w:ins>
      <w:ins w:id="214" w:author="Camille Leonard" w:date="2020-07-12T01:11:00Z">
        <w:r w:rsidR="00804D21">
          <w:t xml:space="preserve">model 1 </w:t>
        </w:r>
        <w:proofErr w:type="spellStart"/>
        <w:r w:rsidR="00804D21">
          <w:t>boxcox</w:t>
        </w:r>
        <w:proofErr w:type="spellEnd"/>
        <w:r w:rsidR="00804D21">
          <w:t xml:space="preserve"> </w:t>
        </w:r>
      </w:ins>
      <w:del w:id="215" w:author="Camille Leonard" w:date="2020-07-12T01:10:00Z">
        <w:r w:rsidDel="00804D21">
          <w:delText>C</w:delText>
        </w:r>
      </w:del>
      <w:ins w:id="216" w:author="Camille Leonard" w:date="2020-07-12T01:10:00Z">
        <w:r w:rsidR="00804D21">
          <w:t>c</w:t>
        </w:r>
      </w:ins>
      <w:r>
        <w:t xml:space="preserve">onfidence </w:t>
      </w:r>
      <w:del w:id="217" w:author="Camille Leonard" w:date="2020-07-12T01:10:00Z">
        <w:r w:rsidDel="00804D21">
          <w:delText>I</w:delText>
        </w:r>
      </w:del>
      <w:ins w:id="218" w:author="Camille Leonard" w:date="2020-07-12T01:10:00Z">
        <w:r w:rsidR="00804D21">
          <w:t>i</w:t>
        </w:r>
      </w:ins>
      <w:r>
        <w:t>nterval (CI)</w:t>
      </w:r>
      <w:ins w:id="219" w:author="Camille Leonard" w:date="2020-07-12T01:18:00Z">
        <w:r w:rsidR="005C24D7">
          <w:t xml:space="preserve"> but 0 was</w:t>
        </w:r>
      </w:ins>
      <w:r>
        <w:t xml:space="preserve"> </w:t>
      </w:r>
      <w:del w:id="220" w:author="Camille Leonard" w:date="2020-07-12T01:11:00Z">
        <w:r w:rsidDel="00804D21">
          <w:delText xml:space="preserve">of the reduced model </w:delText>
        </w:r>
      </w:del>
      <w:r>
        <w:t>w</w:t>
      </w:r>
      <w:r>
        <w:t>e determined that a</w:t>
      </w:r>
      <w:ins w:id="221" w:author="Camille Leonard" w:date="2020-07-12T01:20:00Z">
        <w:r w:rsidR="005C24D7">
          <w:t xml:space="preserve"> log</w:t>
        </w:r>
      </w:ins>
      <w:r>
        <w:t xml:space="preserve"> transformation of the response variable </w:t>
      </w:r>
      <w:del w:id="222" w:author="Camille Leonard" w:date="2020-07-12T01:18:00Z">
        <w:r w:rsidDel="005C24D7">
          <w:delText xml:space="preserve">would be </w:delText>
        </w:r>
      </w:del>
      <w:ins w:id="223" w:author="Camille Leonard" w:date="2020-07-12T01:18:00Z">
        <w:r w:rsidR="005C24D7">
          <w:t xml:space="preserve">needed to </w:t>
        </w:r>
      </w:ins>
      <w:ins w:id="224" w:author="Camille Leonard" w:date="2020-07-12T01:19:00Z">
        <w:r w:rsidR="005C24D7">
          <w:t xml:space="preserve">be </w:t>
        </w:r>
      </w:ins>
      <w:r>
        <w:t xml:space="preserve">performed. We </w:t>
      </w:r>
      <w:del w:id="225" w:author="Camille Leonard" w:date="2020-07-12T01:11:00Z">
        <w:r w:rsidDel="00804D21">
          <w:delText>carried out</w:delText>
        </w:r>
      </w:del>
      <w:ins w:id="226" w:author="Camille Leonard" w:date="2020-07-12T01:11:00Z">
        <w:r w:rsidR="00804D21">
          <w:t>performed</w:t>
        </w:r>
      </w:ins>
      <w:r>
        <w:t xml:space="preserve"> </w:t>
      </w:r>
      <w:del w:id="227" w:author="Camille Leonard" w:date="2020-07-12T01:20:00Z">
        <w:r w:rsidDel="005C24D7">
          <w:delText>a</w:delText>
        </w:r>
      </w:del>
      <w:ins w:id="228" w:author="Camille Leonard" w:date="2020-07-12T01:20:00Z">
        <w:r w:rsidR="005C24D7">
          <w:t>the</w:t>
        </w:r>
      </w:ins>
      <w:r>
        <w:t xml:space="preserve"> log transformation </w:t>
      </w:r>
      <w:del w:id="229" w:author="Camille Leonard" w:date="2020-07-12T01:11:00Z">
        <w:r w:rsidDel="00804D21">
          <w:delText xml:space="preserve">which gave us an improved </w:delText>
        </w:r>
      </w:del>
      <w:ins w:id="230" w:author="Camille Leonard" w:date="2020-07-12T01:11:00Z">
        <w:r w:rsidR="00804D21">
          <w:t xml:space="preserve">resulting in </w:t>
        </w:r>
      </w:ins>
      <w:proofErr w:type="spellStart"/>
      <w:r>
        <w:t>boxcox</w:t>
      </w:r>
      <w:proofErr w:type="spellEnd"/>
      <w:r>
        <w:t xml:space="preserve"> plot that contained 1 in the </w:t>
      </w:r>
      <w:proofErr w:type="gramStart"/>
      <w:r>
        <w:t xml:space="preserve">CI </w:t>
      </w:r>
      <w:ins w:id="231" w:author="Camille Leonard" w:date="2020-07-12T01:11:00Z">
        <w:r w:rsidR="00804D21">
          <w:t>.</w:t>
        </w:r>
        <w:proofErr w:type="gramEnd"/>
        <w:r w:rsidR="00804D21">
          <w:t xml:space="preserve"> </w:t>
        </w:r>
      </w:ins>
      <w:del w:id="232" w:author="Camille Leonard" w:date="2020-07-12T01:11:00Z">
        <w:r w:rsidDel="00804D21">
          <w:delText>and thus w</w:delText>
        </w:r>
      </w:del>
      <w:ins w:id="233" w:author="Camille Leonard" w:date="2020-07-12T01:21:00Z">
        <w:r w:rsidR="005C24D7">
          <w:t xml:space="preserve"> We checked the</w:t>
        </w:r>
        <w:r w:rsidR="005C24D7">
          <w:t xml:space="preserve"> regression assumptions again after the transformation. </w:t>
        </w:r>
        <w:r w:rsidR="005C24D7">
          <w:t>Based on the plots, w</w:t>
        </w:r>
      </w:ins>
      <w:r>
        <w:t xml:space="preserve">e </w:t>
      </w:r>
      <w:del w:id="234" w:author="Camille Leonard" w:date="2020-07-12T01:11:00Z">
        <w:r w:rsidDel="00804D21">
          <w:delText xml:space="preserve">deemed </w:delText>
        </w:r>
      </w:del>
      <w:ins w:id="235" w:author="Camille Leonard" w:date="2020-07-12T01:11:00Z">
        <w:r w:rsidR="00804D21">
          <w:t xml:space="preserve">determined </w:t>
        </w:r>
      </w:ins>
      <w:r>
        <w:t>no further transformation</w:t>
      </w:r>
      <w:ins w:id="236" w:author="Camille Leonard" w:date="2020-07-12T01:12:00Z">
        <w:r w:rsidR="00804D21">
          <w:t>s</w:t>
        </w:r>
      </w:ins>
      <w:r>
        <w:t xml:space="preserve"> w</w:t>
      </w:r>
      <w:del w:id="237" w:author="Camille Leonard" w:date="2020-07-12T01:12:00Z">
        <w:r w:rsidDel="00804D21">
          <w:delText>as</w:delText>
        </w:r>
      </w:del>
      <w:ins w:id="238" w:author="Camille Leonard" w:date="2020-07-12T01:12:00Z">
        <w:r w:rsidR="00804D21">
          <w:t>ere</w:t>
        </w:r>
      </w:ins>
      <w:r>
        <w:t xml:space="preserve"> </w:t>
      </w:r>
      <w:commentRangeStart w:id="239"/>
      <w:commentRangeStart w:id="240"/>
      <w:r>
        <w:t>necessary</w:t>
      </w:r>
      <w:commentRangeEnd w:id="239"/>
      <w:r w:rsidR="00804D21">
        <w:rPr>
          <w:rStyle w:val="CommentReference"/>
        </w:rPr>
        <w:commentReference w:id="239"/>
      </w:r>
      <w:commentRangeEnd w:id="240"/>
      <w:r w:rsidR="005F103A">
        <w:rPr>
          <w:rStyle w:val="CommentReference"/>
        </w:rPr>
        <w:commentReference w:id="240"/>
      </w:r>
      <w:r>
        <w:t xml:space="preserve">. </w:t>
      </w:r>
    </w:p>
    <w:p w14:paraId="4F28F4D0" w14:textId="13D5E93C" w:rsidR="005C24D7" w:rsidDel="005C24D7" w:rsidRDefault="005C24D7">
      <w:pPr>
        <w:spacing w:line="480" w:lineRule="auto"/>
        <w:jc w:val="both"/>
        <w:rPr>
          <w:del w:id="241" w:author="Camille Leonard" w:date="2020-07-12T01:20:00Z"/>
        </w:rPr>
      </w:pPr>
    </w:p>
    <w:p w14:paraId="4EE27F51" w14:textId="422D218A" w:rsidR="00B97DA4" w:rsidRDefault="00804D21" w:rsidP="00804D21">
      <w:pPr>
        <w:jc w:val="center"/>
        <w:rPr>
          <w:ins w:id="242" w:author="Camille Leonard" w:date="2020-07-12T01:21:00Z"/>
        </w:rPr>
      </w:pPr>
      <w:ins w:id="243" w:author="Camille Leonard" w:date="2020-07-12T01:15:00Z">
        <w:r>
          <w:rPr>
            <w:noProof/>
          </w:rPr>
          <w:lastRenderedPageBreak/>
          <mc:AlternateContent>
            <mc:Choice Requires="wps">
              <w:drawing>
                <wp:anchor distT="0" distB="0" distL="114300" distR="114300" simplePos="0" relativeHeight="251664384" behindDoc="0" locked="0" layoutInCell="1" allowOverlap="1" wp14:anchorId="7C77D865" wp14:editId="61FD8DC7">
                  <wp:simplePos x="0" y="0"/>
                  <wp:positionH relativeFrom="column">
                    <wp:posOffset>3781425</wp:posOffset>
                  </wp:positionH>
                  <wp:positionV relativeFrom="paragraph">
                    <wp:posOffset>2247900</wp:posOffset>
                  </wp:positionV>
                  <wp:extent cx="1562100"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noFill/>
                          </a:ln>
                        </wps:spPr>
                        <wps:txbx>
                          <w:txbxContent>
                            <w:p w14:paraId="43ADFCF1" w14:textId="77777777" w:rsidR="00804D21" w:rsidRPr="00804D21" w:rsidRDefault="00804D21" w:rsidP="00804D21">
                              <w:pPr>
                                <w:rPr>
                                  <w:b/>
                                  <w:bCs/>
                                  <w:rPrChange w:id="244" w:author="Camille Leonard" w:date="2020-07-12T01:09:00Z">
                                    <w:rPr/>
                                  </w:rPrChange>
                                </w:rPr>
                              </w:pPr>
                              <w:proofErr w:type="spellStart"/>
                              <w:r w:rsidRPr="00804D21">
                                <w:rPr>
                                  <w:b/>
                                  <w:bCs/>
                                  <w:rPrChange w:id="245" w:author="Camille Leonard" w:date="2020-07-12T01:09:00Z">
                                    <w:rPr/>
                                  </w:rPrChange>
                                </w:rPr>
                                <w:t>BoxCox</w:t>
                              </w:r>
                              <w:proofErr w:type="spellEnd"/>
                              <w:r w:rsidRPr="00804D21">
                                <w:rPr>
                                  <w:b/>
                                  <w:bCs/>
                                  <w:rPrChange w:id="246" w:author="Camille Leonard" w:date="2020-07-12T01:09:00Z">
                                    <w:rPr/>
                                  </w:rPrChange>
                                </w:rPr>
                                <w:t xml:space="preser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7D865" id="Text Box 20" o:spid="_x0000_s1027" type="#_x0000_t202" style="position:absolute;left:0;text-align:left;margin-left:297.75pt;margin-top:177pt;width:123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" fillcolor="white [3201]" stroked="f" strokeweight=".5pt">
                  <v:textbox>
                    <w:txbxContent>
                      <w:p w14:paraId="43ADFCF1" w14:textId="77777777" w:rsidR="00804D21" w:rsidRPr="00804D21" w:rsidRDefault="00804D21" w:rsidP="00804D21">
                        <w:pPr>
                          <w:rPr>
                            <w:b/>
                            <w:bCs/>
                            <w:rPrChange w:id="247" w:author="Camille Leonard" w:date="2020-07-12T01:09:00Z">
                              <w:rPr/>
                            </w:rPrChange>
                          </w:rPr>
                        </w:pPr>
                        <w:proofErr w:type="spellStart"/>
                        <w:r w:rsidRPr="00804D21">
                          <w:rPr>
                            <w:b/>
                            <w:bCs/>
                            <w:rPrChange w:id="248" w:author="Camille Leonard" w:date="2020-07-12T01:09:00Z">
                              <w:rPr/>
                            </w:rPrChange>
                          </w:rPr>
                          <w:t>BoxCox</w:t>
                        </w:r>
                        <w:proofErr w:type="spellEnd"/>
                        <w:r w:rsidRPr="00804D21">
                          <w:rPr>
                            <w:b/>
                            <w:bCs/>
                            <w:rPrChange w:id="249" w:author="Camille Leonard" w:date="2020-07-12T01:09:00Z">
                              <w:rPr/>
                            </w:rPrChange>
                          </w:rPr>
                          <w:t xml:space="preserve"> Plot</w:t>
                        </w:r>
                      </w:p>
                    </w:txbxContent>
                  </v:textbox>
                </v:shape>
              </w:pict>
            </mc:Fallback>
          </mc:AlternateContent>
        </w:r>
        <w:r>
          <w:rPr>
            <w:noProof/>
          </w:rPr>
          <w:drawing>
            <wp:inline distT="0" distB="0" distL="0" distR="0" wp14:anchorId="0FDFF116" wp14:editId="6CDDBD65">
              <wp:extent cx="4572000" cy="4226218"/>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4226218"/>
                      </a:xfrm>
                      <a:prstGeom prst="rect">
                        <a:avLst/>
                      </a:prstGeom>
                    </pic:spPr>
                  </pic:pic>
                </a:graphicData>
              </a:graphic>
            </wp:inline>
          </w:drawing>
        </w:r>
      </w:ins>
    </w:p>
    <w:p w14:paraId="586C7F6D" w14:textId="6A52340C" w:rsidR="00AE2BD8" w:rsidRDefault="00AE2BD8" w:rsidP="00AE2BD8">
      <w:pPr>
        <w:jc w:val="both"/>
        <w:rPr>
          <w:ins w:id="250" w:author="Camille Leonard" w:date="2020-07-12T01:15:00Z"/>
        </w:rPr>
        <w:pPrChange w:id="251" w:author="Camille Leonard" w:date="2020-07-12T01:21:00Z">
          <w:pPr>
            <w:jc w:val="center"/>
          </w:pPr>
        </w:pPrChange>
      </w:pPr>
      <w:ins w:id="252" w:author="Camille Leonard" w:date="2020-07-12T01:21:00Z">
        <w:r>
          <w:t xml:space="preserve">Figure X – Regression assumption plots </w:t>
        </w:r>
      </w:ins>
      <w:ins w:id="253" w:author="Camille Leonard" w:date="2020-07-12T01:22:00Z">
        <w:r>
          <w:t>of reduced model 1 after the log transformation.</w:t>
        </w:r>
      </w:ins>
    </w:p>
    <w:p w14:paraId="4F7E0B52" w14:textId="77777777" w:rsidR="00804D21" w:rsidRDefault="00804D21" w:rsidP="00804D21">
      <w:pPr>
        <w:jc w:val="center"/>
        <w:pPrChange w:id="254" w:author="Camille Leonard" w:date="2020-07-12T01:15:00Z">
          <w:pPr>
            <w:jc w:val="both"/>
          </w:pPr>
        </w:pPrChange>
      </w:pPr>
    </w:p>
    <w:p w14:paraId="623B26DB" w14:textId="5734EC53" w:rsidR="00B97DA4" w:rsidRDefault="00884677">
      <w:pPr>
        <w:jc w:val="both"/>
      </w:pPr>
      <w:del w:id="255" w:author="Camille Leonard" w:date="2020-07-12T01:16:00Z">
        <w:r w:rsidDel="00804D21">
          <w:rPr>
            <w:noProof/>
          </w:rPr>
          <w:drawing>
            <wp:inline distT="114300" distB="114300" distL="114300" distR="114300" wp14:anchorId="784F5286" wp14:editId="245B0E9C">
              <wp:extent cx="5943600" cy="22098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943600" cy="2209800"/>
                      </a:xfrm>
                      <a:prstGeom prst="rect">
                        <a:avLst/>
                      </a:prstGeom>
                      <a:ln/>
                    </pic:spPr>
                  </pic:pic>
                </a:graphicData>
              </a:graphic>
            </wp:inline>
          </w:drawing>
        </w:r>
      </w:del>
    </w:p>
    <w:p w14:paraId="124E96FF" w14:textId="77777777" w:rsidR="00B97DA4" w:rsidRDefault="00B97DA4">
      <w:pPr>
        <w:jc w:val="both"/>
      </w:pPr>
    </w:p>
    <w:p w14:paraId="6C037CA4" w14:textId="77777777" w:rsidR="00B97DA4" w:rsidRDefault="00884677">
      <w:pPr>
        <w:spacing w:line="480" w:lineRule="auto"/>
        <w:jc w:val="both"/>
      </w:pPr>
      <w:r>
        <w:t>Lastly, we</w:t>
      </w:r>
      <w:r>
        <w:t xml:space="preserve"> calculated the press statistic for reduced model 1. We obtained a value of approximately 0.625. See the output below. This statistic can be thought of as cross-validation performed in regression analysis </w:t>
      </w:r>
      <w:r>
        <w:rPr>
          <w:highlight w:val="white"/>
        </w:rPr>
        <w:t xml:space="preserve">to provide a summary measure of the fit of a model </w:t>
      </w:r>
      <w:r>
        <w:rPr>
          <w:highlight w:val="white"/>
        </w:rPr>
        <w:t xml:space="preserve">to a sample </w:t>
      </w:r>
      <w:r>
        <w:rPr>
          <w:highlight w:val="white"/>
        </w:rPr>
        <w:lastRenderedPageBreak/>
        <w:t xml:space="preserve">of observations that were not themselves used to estimate the model. Ideally, the lower the PRESS statistic the better the model. </w:t>
      </w:r>
    </w:p>
    <w:p w14:paraId="5CD18EC5" w14:textId="77777777" w:rsidR="00B97DA4" w:rsidRDefault="00884677">
      <w:pPr>
        <w:jc w:val="both"/>
      </w:pPr>
      <w:commentRangeStart w:id="256"/>
      <w:r>
        <w:rPr>
          <w:noProof/>
        </w:rPr>
        <w:drawing>
          <wp:inline distT="114300" distB="114300" distL="114300" distR="114300" wp14:anchorId="12C2D870" wp14:editId="57F60060">
            <wp:extent cx="5943600" cy="1168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943600" cy="1168400"/>
                    </a:xfrm>
                    <a:prstGeom prst="rect">
                      <a:avLst/>
                    </a:prstGeom>
                    <a:ln/>
                  </pic:spPr>
                </pic:pic>
              </a:graphicData>
            </a:graphic>
          </wp:inline>
        </w:drawing>
      </w:r>
      <w:commentRangeEnd w:id="256"/>
      <w:r w:rsidR="00AE2BD8">
        <w:rPr>
          <w:rStyle w:val="CommentReference"/>
        </w:rPr>
        <w:commentReference w:id="256"/>
      </w:r>
    </w:p>
    <w:p w14:paraId="6E5F0AAF" w14:textId="77777777" w:rsidR="00B97DA4" w:rsidRDefault="00B97DA4">
      <w:pPr>
        <w:jc w:val="both"/>
      </w:pPr>
    </w:p>
    <w:p w14:paraId="4F29C3B9" w14:textId="77777777" w:rsidR="00B97DA4" w:rsidRDefault="00884677">
      <w:pPr>
        <w:jc w:val="both"/>
      </w:pPr>
      <w:r>
        <w:t>This model shows the client that predictor displacement would be sufficient for them to predict the gas mileag</w:t>
      </w:r>
      <w:r>
        <w:t xml:space="preserve">e of a given automobile. </w:t>
      </w:r>
    </w:p>
    <w:p w14:paraId="10467CA2" w14:textId="77777777" w:rsidR="00B97DA4" w:rsidRDefault="00B97DA4">
      <w:pPr>
        <w:jc w:val="both"/>
        <w:rPr>
          <w:u w:val="single"/>
        </w:rPr>
      </w:pPr>
    </w:p>
    <w:p w14:paraId="4893412E" w14:textId="77777777" w:rsidR="00B97DA4" w:rsidRDefault="00884677">
      <w:pPr>
        <w:pStyle w:val="Heading4"/>
        <w:spacing w:line="480" w:lineRule="auto"/>
        <w:jc w:val="both"/>
        <w:rPr>
          <w:color w:val="000000"/>
        </w:rPr>
      </w:pPr>
      <w:bookmarkStart w:id="257" w:name="_vi6otcl5ups" w:colFirst="0" w:colLast="0"/>
      <w:bookmarkEnd w:id="257"/>
      <w:r>
        <w:rPr>
          <w:b/>
          <w:color w:val="000000"/>
        </w:rPr>
        <w:t>Section 3 - Other Models Considered</w:t>
      </w:r>
      <w:r>
        <w:rPr>
          <w:color w:val="000000"/>
        </w:rPr>
        <w:t xml:space="preserve"> </w:t>
      </w:r>
    </w:p>
    <w:p w14:paraId="7FCF9EF7" w14:textId="77777777" w:rsidR="007131BB" w:rsidRDefault="00D340FD">
      <w:pPr>
        <w:spacing w:line="480" w:lineRule="auto"/>
        <w:jc w:val="both"/>
        <w:rPr>
          <w:ins w:id="258" w:author="Camille Leonard" w:date="2020-07-12T01:29:00Z"/>
          <w:highlight w:val="white"/>
        </w:rPr>
      </w:pPr>
      <w:ins w:id="259" w:author="Camille Leonard" w:date="2020-07-12T01:25:00Z">
        <w:r>
          <w:t xml:space="preserve">The second model </w:t>
        </w:r>
      </w:ins>
      <w:del w:id="260" w:author="Camille Leonard" w:date="2020-07-12T01:25:00Z">
        <w:r w:rsidR="00884677" w:rsidDel="00D340FD">
          <w:delText xml:space="preserve">The other model </w:delText>
        </w:r>
      </w:del>
      <w:r w:rsidR="00884677">
        <w:t>considered was</w:t>
      </w:r>
      <w:ins w:id="261" w:author="Camille Leonard" w:date="2020-07-12T01:26:00Z">
        <w:r w:rsidR="00A5034B">
          <w:t>,</w:t>
        </w:r>
      </w:ins>
      <w:r w:rsidR="00884677">
        <w:t xml:space="preserve"> </w:t>
      </w:r>
      <w:r w:rsidR="00884677">
        <w:t xml:space="preserve">y~ x5+x8+x10, </w:t>
      </w:r>
      <w:del w:id="262" w:author="Camille Leonard" w:date="2020-07-12T01:27:00Z">
        <w:r w:rsidR="00884677" w:rsidDel="00A5034B">
          <w:delText>produced through</w:delText>
        </w:r>
      </w:del>
      <w:ins w:id="263" w:author="Camille Leonard" w:date="2020-07-12T01:27:00Z">
        <w:r w:rsidR="00A5034B">
          <w:t>which was the model suggested</w:t>
        </w:r>
      </w:ins>
      <w:r w:rsidR="00884677">
        <w:t xml:space="preserve"> </w:t>
      </w:r>
      <w:ins w:id="264" w:author="Camille Leonard" w:date="2020-07-12T01:27:00Z">
        <w:r w:rsidR="00A5034B">
          <w:t xml:space="preserve">by </w:t>
        </w:r>
      </w:ins>
      <w:r w:rsidR="00884677">
        <w:t>backward elimination. The predictors were rear axle ratio (x5), overall length(x8), weight (</w:t>
      </w:r>
      <w:proofErr w:type="spellStart"/>
      <w:r w:rsidR="00884677">
        <w:t>lb</w:t>
      </w:r>
      <w:proofErr w:type="spellEnd"/>
      <w:r w:rsidR="00884677">
        <w:t xml:space="preserve">) (x10). </w:t>
      </w:r>
      <w:ins w:id="265" w:author="Camille Leonard" w:date="2020-07-12T01:27:00Z">
        <w:r w:rsidR="00A5034B">
          <w:t>The results of the linear regression</w:t>
        </w:r>
      </w:ins>
      <w:ins w:id="266" w:author="Camille Leonard" w:date="2020-07-12T01:28:00Z">
        <w:r w:rsidR="00A5034B">
          <w:t xml:space="preserve"> and ANOVA</w:t>
        </w:r>
      </w:ins>
      <w:ins w:id="267" w:author="Camille Leonard" w:date="2020-07-12T01:27:00Z">
        <w:r w:rsidR="00A5034B">
          <w:t xml:space="preserve"> </w:t>
        </w:r>
      </w:ins>
      <w:ins w:id="268" w:author="Camille Leonard" w:date="2020-07-12T01:28:00Z">
        <w:r w:rsidR="00A5034B">
          <w:t xml:space="preserve">indicated all the predictors were significant. </w:t>
        </w:r>
      </w:ins>
      <w:commentRangeStart w:id="269"/>
      <w:r w:rsidR="00884677">
        <w:t>We set up a hypothesis tes</w:t>
      </w:r>
      <w:r w:rsidR="00884677">
        <w:t>t to see if at least one of the predictors’ coefficients was not zero in the model, H</w:t>
      </w:r>
      <w:proofErr w:type="gramStart"/>
      <w:r w:rsidR="00884677">
        <w:rPr>
          <w:vertAlign w:val="subscript"/>
        </w:rPr>
        <w:t>0</w:t>
      </w:r>
      <w:r w:rsidR="00884677">
        <w:t>:</w:t>
      </w:r>
      <w:r w:rsidR="00884677">
        <w:rPr>
          <w:rFonts w:ascii="Roboto" w:eastAsia="Roboto" w:hAnsi="Roboto" w:cs="Roboto"/>
          <w:sz w:val="21"/>
          <w:szCs w:val="21"/>
          <w:highlight w:val="white"/>
        </w:rPr>
        <w:t>β</w:t>
      </w:r>
      <w:proofErr w:type="gramEnd"/>
      <w:r w:rsidR="00884677">
        <w:rPr>
          <w:rFonts w:ascii="Roboto" w:eastAsia="Roboto" w:hAnsi="Roboto" w:cs="Roboto"/>
          <w:sz w:val="21"/>
          <w:szCs w:val="21"/>
          <w:highlight w:val="white"/>
          <w:vertAlign w:val="subscript"/>
        </w:rPr>
        <w:t>5</w:t>
      </w:r>
      <w:r w:rsidR="00884677">
        <w:rPr>
          <w:rFonts w:ascii="Roboto" w:eastAsia="Roboto" w:hAnsi="Roboto" w:cs="Roboto"/>
          <w:sz w:val="21"/>
          <w:szCs w:val="21"/>
          <w:highlight w:val="white"/>
        </w:rPr>
        <w:t>=β</w:t>
      </w:r>
      <w:r w:rsidR="00884677">
        <w:rPr>
          <w:rFonts w:ascii="Roboto" w:eastAsia="Roboto" w:hAnsi="Roboto" w:cs="Roboto"/>
          <w:sz w:val="21"/>
          <w:szCs w:val="21"/>
          <w:highlight w:val="white"/>
          <w:vertAlign w:val="subscript"/>
        </w:rPr>
        <w:t>8</w:t>
      </w:r>
      <w:r w:rsidR="00884677">
        <w:rPr>
          <w:rFonts w:ascii="Roboto" w:eastAsia="Roboto" w:hAnsi="Roboto" w:cs="Roboto"/>
          <w:sz w:val="21"/>
          <w:szCs w:val="21"/>
          <w:highlight w:val="white"/>
        </w:rPr>
        <w:t>=β</w:t>
      </w:r>
      <w:r w:rsidR="00884677">
        <w:rPr>
          <w:rFonts w:ascii="Roboto" w:eastAsia="Roboto" w:hAnsi="Roboto" w:cs="Roboto"/>
          <w:sz w:val="21"/>
          <w:szCs w:val="21"/>
          <w:highlight w:val="white"/>
          <w:vertAlign w:val="subscript"/>
        </w:rPr>
        <w:t>10</w:t>
      </w:r>
      <w:r w:rsidR="00884677">
        <w:rPr>
          <w:rFonts w:ascii="Roboto" w:eastAsia="Roboto" w:hAnsi="Roboto" w:cs="Roboto"/>
          <w:sz w:val="21"/>
          <w:szCs w:val="21"/>
          <w:highlight w:val="white"/>
        </w:rPr>
        <w:t>=0,  H</w:t>
      </w:r>
      <w:r w:rsidR="00884677">
        <w:rPr>
          <w:rFonts w:ascii="Roboto" w:eastAsia="Roboto" w:hAnsi="Roboto" w:cs="Roboto"/>
          <w:sz w:val="21"/>
          <w:szCs w:val="21"/>
          <w:highlight w:val="white"/>
          <w:vertAlign w:val="subscript"/>
        </w:rPr>
        <w:t>a</w:t>
      </w:r>
      <w:r w:rsidR="00884677">
        <w:rPr>
          <w:rFonts w:ascii="Roboto" w:eastAsia="Roboto" w:hAnsi="Roboto" w:cs="Roboto"/>
          <w:sz w:val="21"/>
          <w:szCs w:val="21"/>
          <w:highlight w:val="white"/>
        </w:rPr>
        <w:t>=β</w:t>
      </w:r>
      <w:r w:rsidR="00884677">
        <w:rPr>
          <w:rFonts w:ascii="Roboto" w:eastAsia="Roboto" w:hAnsi="Roboto" w:cs="Roboto"/>
          <w:sz w:val="21"/>
          <w:szCs w:val="21"/>
          <w:highlight w:val="white"/>
          <w:vertAlign w:val="subscript"/>
        </w:rPr>
        <w:t>5</w:t>
      </w:r>
      <w:r w:rsidR="00884677">
        <w:rPr>
          <w:rFonts w:ascii="Roboto" w:eastAsia="Roboto" w:hAnsi="Roboto" w:cs="Roboto"/>
          <w:sz w:val="21"/>
          <w:szCs w:val="21"/>
          <w:highlight w:val="white"/>
        </w:rPr>
        <w:t>=β</w:t>
      </w:r>
      <w:r w:rsidR="00884677">
        <w:rPr>
          <w:rFonts w:ascii="Roboto" w:eastAsia="Roboto" w:hAnsi="Roboto" w:cs="Roboto"/>
          <w:sz w:val="21"/>
          <w:szCs w:val="21"/>
          <w:highlight w:val="white"/>
          <w:vertAlign w:val="subscript"/>
        </w:rPr>
        <w:t>8</w:t>
      </w:r>
      <w:r w:rsidR="00884677">
        <w:rPr>
          <w:rFonts w:ascii="Roboto" w:eastAsia="Roboto" w:hAnsi="Roboto" w:cs="Roboto"/>
          <w:sz w:val="21"/>
          <w:szCs w:val="21"/>
          <w:highlight w:val="white"/>
        </w:rPr>
        <w:t>=β</w:t>
      </w:r>
      <w:r w:rsidR="00884677">
        <w:rPr>
          <w:rFonts w:ascii="Roboto" w:eastAsia="Roboto" w:hAnsi="Roboto" w:cs="Roboto"/>
          <w:sz w:val="21"/>
          <w:szCs w:val="21"/>
          <w:highlight w:val="white"/>
          <w:vertAlign w:val="subscript"/>
        </w:rPr>
        <w:t xml:space="preserve">10  </w:t>
      </w:r>
      <w:r w:rsidR="00884677">
        <w:rPr>
          <w:highlight w:val="white"/>
        </w:rPr>
        <w:t xml:space="preserve">is not equal to zero. After exploring the results and conducting an </w:t>
      </w:r>
      <w:proofErr w:type="spellStart"/>
      <w:r w:rsidR="00884677">
        <w:rPr>
          <w:highlight w:val="white"/>
        </w:rPr>
        <w:t>anova</w:t>
      </w:r>
      <w:proofErr w:type="spellEnd"/>
      <w:r w:rsidR="00884677">
        <w:rPr>
          <w:highlight w:val="white"/>
        </w:rPr>
        <w:t xml:space="preserve"> test of the model, the output illustrated that the p value was less than 0.05 for all predictors, so we rejected the null hypothesis. </w:t>
      </w:r>
      <w:commentRangeEnd w:id="269"/>
      <w:r w:rsidR="00A5034B">
        <w:rPr>
          <w:rStyle w:val="CommentReference"/>
        </w:rPr>
        <w:commentReference w:id="269"/>
      </w:r>
    </w:p>
    <w:p w14:paraId="2ECB41ED" w14:textId="20B9870A" w:rsidR="007131BB" w:rsidRDefault="007131BB">
      <w:pPr>
        <w:spacing w:line="480" w:lineRule="auto"/>
        <w:jc w:val="both"/>
        <w:rPr>
          <w:ins w:id="270" w:author="Camille Leonard" w:date="2020-07-12T01:36:00Z"/>
          <w:highlight w:val="white"/>
        </w:rPr>
      </w:pPr>
      <w:ins w:id="271" w:author="Camille Leonard" w:date="2020-07-12T01:30:00Z">
        <w:r>
          <w:rPr>
            <w:highlight w:val="white"/>
          </w:rPr>
          <w:t>We produced the same regression assumption plots that we did for model 1</w:t>
        </w:r>
      </w:ins>
      <w:ins w:id="272" w:author="Camille Leonard" w:date="2020-07-12T01:31:00Z">
        <w:r>
          <w:rPr>
            <w:highlight w:val="white"/>
          </w:rPr>
          <w:t xml:space="preserve"> (shown in Figure X)</w:t>
        </w:r>
      </w:ins>
      <w:ins w:id="273" w:author="Camille Leonard" w:date="2020-07-12T01:30:00Z">
        <w:r>
          <w:rPr>
            <w:highlight w:val="white"/>
          </w:rPr>
          <w:t xml:space="preserve">.  </w:t>
        </w:r>
      </w:ins>
      <w:ins w:id="274" w:author="Camille Leonard" w:date="2020-07-12T01:31:00Z">
        <w:r>
          <w:rPr>
            <w:highlight w:val="white"/>
          </w:rPr>
          <w:t>The residual plot indicated non-constant variance</w:t>
        </w:r>
      </w:ins>
      <w:ins w:id="275" w:author="Camille Leonard" w:date="2020-07-12T01:33:00Z">
        <w:r>
          <w:rPr>
            <w:highlight w:val="white"/>
          </w:rPr>
          <w:t xml:space="preserve"> and, therefore, the need for a transformation</w:t>
        </w:r>
      </w:ins>
      <w:ins w:id="276" w:author="Camille Leonard" w:date="2020-07-12T01:32:00Z">
        <w:r>
          <w:rPr>
            <w:highlight w:val="white"/>
          </w:rPr>
          <w:t xml:space="preserve">. The ACF plot showed no significant lags indicating the errors were uncorrelated. The QQ plot </w:t>
        </w:r>
      </w:ins>
      <w:ins w:id="277" w:author="Camille Leonard" w:date="2020-07-12T01:33:00Z">
        <w:r>
          <w:rPr>
            <w:highlight w:val="white"/>
          </w:rPr>
          <w:t xml:space="preserve">sufficiently satisfied the normality assumption. </w:t>
        </w:r>
      </w:ins>
      <w:ins w:id="278" w:author="Camille Leonard" w:date="2020-07-12T01:34:00Z">
        <w:r>
          <w:rPr>
            <w:highlight w:val="white"/>
          </w:rPr>
          <w:t xml:space="preserve">0 fell within the confidence interval for the </w:t>
        </w:r>
        <w:proofErr w:type="spellStart"/>
        <w:r>
          <w:rPr>
            <w:highlight w:val="white"/>
          </w:rPr>
          <w:t>boxcox</w:t>
        </w:r>
        <w:proofErr w:type="spellEnd"/>
        <w:r>
          <w:rPr>
            <w:highlight w:val="white"/>
          </w:rPr>
          <w:t xml:space="preserve"> plot indicating a log transformation of the response variable was needed. </w:t>
        </w:r>
      </w:ins>
      <w:del w:id="279" w:author="Camille Leonard" w:date="2020-07-12T01:34:00Z">
        <w:r w:rsidR="00884677" w:rsidDel="007131BB">
          <w:rPr>
            <w:highlight w:val="white"/>
          </w:rPr>
          <w:delText xml:space="preserve">After testing the regression assumptions in the </w:delText>
        </w:r>
        <w:r w:rsidR="00884677" w:rsidDel="007131BB">
          <w:rPr>
            <w:highlight w:val="white"/>
          </w:rPr>
          <w:delText xml:space="preserve">same manner that we tested them in model one, and had to do a log transformation on the data to make it match regression assumptions. </w:delText>
        </w:r>
      </w:del>
    </w:p>
    <w:p w14:paraId="087E417C" w14:textId="1F48DAB1" w:rsidR="007131BB" w:rsidRDefault="00487380" w:rsidP="00487380">
      <w:pPr>
        <w:spacing w:line="480" w:lineRule="auto"/>
        <w:jc w:val="center"/>
        <w:rPr>
          <w:ins w:id="280" w:author="Camille Leonard" w:date="2020-07-12T01:37:00Z"/>
          <w:highlight w:val="white"/>
        </w:rPr>
      </w:pPr>
      <w:ins w:id="281" w:author="Camille Leonard" w:date="2020-07-12T01:36:00Z">
        <w:r>
          <w:rPr>
            <w:noProof/>
          </w:rPr>
          <w:lastRenderedPageBreak/>
          <mc:AlternateContent>
            <mc:Choice Requires="wps">
              <w:drawing>
                <wp:anchor distT="0" distB="0" distL="114300" distR="114300" simplePos="0" relativeHeight="251666432" behindDoc="0" locked="0" layoutInCell="1" allowOverlap="1" wp14:anchorId="294626B7" wp14:editId="7E9761C9">
                  <wp:simplePos x="0" y="0"/>
                  <wp:positionH relativeFrom="column">
                    <wp:posOffset>3790950</wp:posOffset>
                  </wp:positionH>
                  <wp:positionV relativeFrom="paragraph">
                    <wp:posOffset>2266950</wp:posOffset>
                  </wp:positionV>
                  <wp:extent cx="156210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noFill/>
                          </a:ln>
                        </wps:spPr>
                        <wps:txbx>
                          <w:txbxContent>
                            <w:p w14:paraId="02136D18" w14:textId="77777777" w:rsidR="00487380" w:rsidRPr="00804D21" w:rsidRDefault="00487380" w:rsidP="00487380">
                              <w:pPr>
                                <w:rPr>
                                  <w:b/>
                                  <w:bCs/>
                                  <w:rPrChange w:id="282" w:author="Camille Leonard" w:date="2020-07-12T01:09:00Z">
                                    <w:rPr/>
                                  </w:rPrChange>
                                </w:rPr>
                              </w:pPr>
                              <w:proofErr w:type="spellStart"/>
                              <w:r w:rsidRPr="00804D21">
                                <w:rPr>
                                  <w:b/>
                                  <w:bCs/>
                                  <w:rPrChange w:id="283" w:author="Camille Leonard" w:date="2020-07-12T01:09:00Z">
                                    <w:rPr/>
                                  </w:rPrChange>
                                </w:rPr>
                                <w:t>BoxCox</w:t>
                              </w:r>
                              <w:proofErr w:type="spellEnd"/>
                              <w:r w:rsidRPr="00804D21">
                                <w:rPr>
                                  <w:b/>
                                  <w:bCs/>
                                  <w:rPrChange w:id="284" w:author="Camille Leonard" w:date="2020-07-12T01:09:00Z">
                                    <w:rPr/>
                                  </w:rPrChange>
                                </w:rPr>
                                <w:t xml:space="preser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4626B7" id="Text Box 23" o:spid="_x0000_s1028" type="#_x0000_t202" style="position:absolute;left:0;text-align:left;margin-left:298.5pt;margin-top:178.5pt;width:123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" fillcolor="white [3201]" stroked="f" strokeweight=".5pt">
                  <v:textbox>
                    <w:txbxContent>
                      <w:p w14:paraId="02136D18" w14:textId="77777777" w:rsidR="00487380" w:rsidRPr="00804D21" w:rsidRDefault="00487380" w:rsidP="00487380">
                        <w:pPr>
                          <w:rPr>
                            <w:b/>
                            <w:bCs/>
                            <w:rPrChange w:id="285" w:author="Camille Leonard" w:date="2020-07-12T01:09:00Z">
                              <w:rPr/>
                            </w:rPrChange>
                          </w:rPr>
                        </w:pPr>
                        <w:proofErr w:type="spellStart"/>
                        <w:r w:rsidRPr="00804D21">
                          <w:rPr>
                            <w:b/>
                            <w:bCs/>
                            <w:rPrChange w:id="286" w:author="Camille Leonard" w:date="2020-07-12T01:09:00Z">
                              <w:rPr/>
                            </w:rPrChange>
                          </w:rPr>
                          <w:t>BoxCox</w:t>
                        </w:r>
                        <w:proofErr w:type="spellEnd"/>
                        <w:r w:rsidRPr="00804D21">
                          <w:rPr>
                            <w:b/>
                            <w:bCs/>
                            <w:rPrChange w:id="287" w:author="Camille Leonard" w:date="2020-07-12T01:09:00Z">
                              <w:rPr/>
                            </w:rPrChange>
                          </w:rPr>
                          <w:t xml:space="preserve"> Plot</w:t>
                        </w:r>
                      </w:p>
                    </w:txbxContent>
                  </v:textbox>
                </v:shape>
              </w:pict>
            </mc:Fallback>
          </mc:AlternateContent>
        </w:r>
        <w:r w:rsidR="007131BB">
          <w:rPr>
            <w:noProof/>
          </w:rPr>
          <w:drawing>
            <wp:inline distT="0" distB="0" distL="0" distR="0" wp14:anchorId="01E209E7" wp14:editId="04A3D923">
              <wp:extent cx="4572000" cy="422621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4226218"/>
                      </a:xfrm>
                      <a:prstGeom prst="rect">
                        <a:avLst/>
                      </a:prstGeom>
                    </pic:spPr>
                  </pic:pic>
                </a:graphicData>
              </a:graphic>
            </wp:inline>
          </w:drawing>
        </w:r>
      </w:ins>
    </w:p>
    <w:p w14:paraId="48FA81F4" w14:textId="277D7BE8" w:rsidR="00D27210" w:rsidRPr="00D27210" w:rsidRDefault="00D27210" w:rsidP="00D27210">
      <w:pPr>
        <w:spacing w:line="480" w:lineRule="auto"/>
        <w:jc w:val="both"/>
        <w:rPr>
          <w:ins w:id="288" w:author="Camille Leonard" w:date="2020-07-12T01:34:00Z"/>
          <w:rPrChange w:id="289" w:author="Camille Leonard" w:date="2020-07-12T01:37:00Z">
            <w:rPr>
              <w:ins w:id="290" w:author="Camille Leonard" w:date="2020-07-12T01:34:00Z"/>
              <w:highlight w:val="white"/>
            </w:rPr>
          </w:rPrChange>
        </w:rPr>
      </w:pPr>
      <w:ins w:id="291" w:author="Camille Leonard" w:date="2020-07-12T01:37:00Z">
        <w:r>
          <w:rPr>
            <w:highlight w:val="white"/>
          </w:rPr>
          <w:t xml:space="preserve">Figure X - </w:t>
        </w:r>
        <w:r>
          <w:t>M</w:t>
        </w:r>
        <w:r>
          <w:t xml:space="preserve">odel </w:t>
        </w:r>
        <w:r>
          <w:t>2</w:t>
        </w:r>
        <w:r>
          <w:t xml:space="preserve"> regression assumption plots. </w:t>
        </w:r>
      </w:ins>
    </w:p>
    <w:p w14:paraId="0C7DFCF3" w14:textId="0D2B7254" w:rsidR="0094051A" w:rsidRDefault="007131BB" w:rsidP="0094051A">
      <w:pPr>
        <w:spacing w:line="480" w:lineRule="auto"/>
        <w:jc w:val="both"/>
        <w:rPr>
          <w:ins w:id="292" w:author="Camille Leonard" w:date="2020-07-12T01:41:00Z"/>
        </w:rPr>
      </w:pPr>
      <w:ins w:id="293" w:author="Camille Leonard" w:date="2020-07-12T01:34:00Z">
        <w:r>
          <w:rPr>
            <w:highlight w:val="white"/>
          </w:rPr>
          <w:t xml:space="preserve">After the transformation of </w:t>
        </w:r>
      </w:ins>
      <w:ins w:id="294" w:author="Camille Leonard" w:date="2020-07-12T01:35:00Z">
        <w:r>
          <w:rPr>
            <w:highlight w:val="white"/>
          </w:rPr>
          <w:t>the response variable the regression assumptions were checked again.</w:t>
        </w:r>
      </w:ins>
      <w:ins w:id="295" w:author="Camille Leonard" w:date="2020-07-12T01:41:00Z">
        <w:r w:rsidR="0094051A">
          <w:t xml:space="preserve"> </w:t>
        </w:r>
        <w:r w:rsidR="0094051A">
          <w:t xml:space="preserve">Based on the plots, we determined no further transformations were </w:t>
        </w:r>
        <w:commentRangeStart w:id="296"/>
        <w:commentRangeStart w:id="297"/>
        <w:r w:rsidR="0094051A">
          <w:t>necessary</w:t>
        </w:r>
        <w:commentRangeEnd w:id="296"/>
        <w:r w:rsidR="0094051A">
          <w:rPr>
            <w:rStyle w:val="CommentReference"/>
          </w:rPr>
          <w:commentReference w:id="296"/>
        </w:r>
        <w:commentRangeEnd w:id="297"/>
        <w:r w:rsidR="0094051A">
          <w:rPr>
            <w:rStyle w:val="CommentReference"/>
          </w:rPr>
          <w:commentReference w:id="297"/>
        </w:r>
        <w:r w:rsidR="0094051A">
          <w:t xml:space="preserve">. </w:t>
        </w:r>
      </w:ins>
    </w:p>
    <w:p w14:paraId="73F054EB" w14:textId="585DA315" w:rsidR="00D27210" w:rsidRDefault="00D27210">
      <w:pPr>
        <w:spacing w:line="480" w:lineRule="auto"/>
        <w:jc w:val="both"/>
        <w:rPr>
          <w:ins w:id="298" w:author="Camille Leonard" w:date="2020-07-12T01:39:00Z"/>
          <w:highlight w:val="white"/>
        </w:rPr>
      </w:pPr>
    </w:p>
    <w:p w14:paraId="43DD5B4A" w14:textId="5E259E3A" w:rsidR="00D27210" w:rsidRDefault="00D27210" w:rsidP="00D27210">
      <w:pPr>
        <w:spacing w:line="480" w:lineRule="auto"/>
        <w:jc w:val="center"/>
        <w:rPr>
          <w:ins w:id="299" w:author="Camille Leonard" w:date="2020-07-12T01:39:00Z"/>
          <w:highlight w:val="white"/>
        </w:rPr>
        <w:pPrChange w:id="300" w:author="Camille Leonard" w:date="2020-07-12T01:40:00Z">
          <w:pPr>
            <w:spacing w:line="480" w:lineRule="auto"/>
            <w:jc w:val="both"/>
          </w:pPr>
        </w:pPrChange>
      </w:pPr>
      <w:ins w:id="301" w:author="Camille Leonard" w:date="2020-07-12T01:40:00Z">
        <w:r>
          <w:rPr>
            <w:noProof/>
          </w:rPr>
          <w:lastRenderedPageBreak/>
          <mc:AlternateContent>
            <mc:Choice Requires="wps">
              <w:drawing>
                <wp:anchor distT="0" distB="0" distL="114300" distR="114300" simplePos="0" relativeHeight="251668480" behindDoc="0" locked="0" layoutInCell="1" allowOverlap="1" wp14:anchorId="6433F6FA" wp14:editId="56258A2C">
                  <wp:simplePos x="0" y="0"/>
                  <wp:positionH relativeFrom="column">
                    <wp:posOffset>3771900</wp:posOffset>
                  </wp:positionH>
                  <wp:positionV relativeFrom="paragraph">
                    <wp:posOffset>2209800</wp:posOffset>
                  </wp:positionV>
                  <wp:extent cx="1562100" cy="266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noFill/>
                          </a:ln>
                        </wps:spPr>
                        <wps:txbx>
                          <w:txbxContent>
                            <w:p w14:paraId="5F3A9489" w14:textId="77777777" w:rsidR="00D27210" w:rsidRPr="00804D21" w:rsidRDefault="00D27210" w:rsidP="00D27210">
                              <w:pPr>
                                <w:rPr>
                                  <w:b/>
                                  <w:bCs/>
                                  <w:rPrChange w:id="302" w:author="Camille Leonard" w:date="2020-07-12T01:09:00Z">
                                    <w:rPr/>
                                  </w:rPrChange>
                                </w:rPr>
                              </w:pPr>
                              <w:proofErr w:type="spellStart"/>
                              <w:r w:rsidRPr="00804D21">
                                <w:rPr>
                                  <w:b/>
                                  <w:bCs/>
                                  <w:rPrChange w:id="303" w:author="Camille Leonard" w:date="2020-07-12T01:09:00Z">
                                    <w:rPr/>
                                  </w:rPrChange>
                                </w:rPr>
                                <w:t>BoxCox</w:t>
                              </w:r>
                              <w:proofErr w:type="spellEnd"/>
                              <w:r w:rsidRPr="00804D21">
                                <w:rPr>
                                  <w:b/>
                                  <w:bCs/>
                                  <w:rPrChange w:id="304" w:author="Camille Leonard" w:date="2020-07-12T01:09:00Z">
                                    <w:rPr/>
                                  </w:rPrChange>
                                </w:rPr>
                                <w:t xml:space="preser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3F6FA" id="Text Box 26" o:spid="_x0000_s1029" type="#_x0000_t202" style="position:absolute;left:0;text-align:left;margin-left:297pt;margin-top:174pt;width:123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" fillcolor="white [3201]" stroked="f" strokeweight=".5pt">
                  <v:textbox>
                    <w:txbxContent>
                      <w:p w14:paraId="5F3A9489" w14:textId="77777777" w:rsidR="00D27210" w:rsidRPr="00804D21" w:rsidRDefault="00D27210" w:rsidP="00D27210">
                        <w:pPr>
                          <w:rPr>
                            <w:b/>
                            <w:bCs/>
                            <w:rPrChange w:id="305" w:author="Camille Leonard" w:date="2020-07-12T01:09:00Z">
                              <w:rPr/>
                            </w:rPrChange>
                          </w:rPr>
                        </w:pPr>
                        <w:proofErr w:type="spellStart"/>
                        <w:r w:rsidRPr="00804D21">
                          <w:rPr>
                            <w:b/>
                            <w:bCs/>
                            <w:rPrChange w:id="306" w:author="Camille Leonard" w:date="2020-07-12T01:09:00Z">
                              <w:rPr/>
                            </w:rPrChange>
                          </w:rPr>
                          <w:t>BoxCox</w:t>
                        </w:r>
                        <w:proofErr w:type="spellEnd"/>
                        <w:r w:rsidRPr="00804D21">
                          <w:rPr>
                            <w:b/>
                            <w:bCs/>
                            <w:rPrChange w:id="307" w:author="Camille Leonard" w:date="2020-07-12T01:09:00Z">
                              <w:rPr/>
                            </w:rPrChange>
                          </w:rPr>
                          <w:t xml:space="preserve"> Plot</w:t>
                        </w:r>
                      </w:p>
                    </w:txbxContent>
                  </v:textbox>
                </v:shape>
              </w:pict>
            </mc:Fallback>
          </mc:AlternateContent>
        </w:r>
        <w:r>
          <w:rPr>
            <w:noProof/>
          </w:rPr>
          <w:drawing>
            <wp:inline distT="0" distB="0" distL="0" distR="0" wp14:anchorId="52BDC7DB" wp14:editId="3E1BA180">
              <wp:extent cx="4572000" cy="4226218"/>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4226218"/>
                      </a:xfrm>
                      <a:prstGeom prst="rect">
                        <a:avLst/>
                      </a:prstGeom>
                    </pic:spPr>
                  </pic:pic>
                </a:graphicData>
              </a:graphic>
            </wp:inline>
          </w:drawing>
        </w:r>
      </w:ins>
    </w:p>
    <w:p w14:paraId="0B943272" w14:textId="581A55F2" w:rsidR="007C4CA2" w:rsidRDefault="007C4CA2">
      <w:pPr>
        <w:pStyle w:val="Heading4"/>
        <w:spacing w:line="480" w:lineRule="auto"/>
        <w:jc w:val="both"/>
        <w:rPr>
          <w:color w:val="000000"/>
        </w:rPr>
      </w:pPr>
      <w:bookmarkStart w:id="308" w:name="_8fvcqd7cd9x" w:colFirst="0" w:colLast="0"/>
      <w:bookmarkEnd w:id="308"/>
      <w:r w:rsidRPr="00F036E3">
        <w:rPr>
          <w:b/>
          <w:bCs/>
          <w:color w:val="000000"/>
        </w:rPr>
        <w:t xml:space="preserve">Section 4 - </w:t>
      </w:r>
      <w:r w:rsidR="00884677" w:rsidRPr="00F036E3">
        <w:rPr>
          <w:b/>
          <w:bCs/>
          <w:color w:val="000000"/>
        </w:rPr>
        <w:t>Summary of Findings</w:t>
      </w:r>
      <w:r w:rsidR="00884677">
        <w:rPr>
          <w:color w:val="000000"/>
        </w:rPr>
        <w:t xml:space="preserve"> </w:t>
      </w:r>
    </w:p>
    <w:p w14:paraId="67800594" w14:textId="77777777" w:rsidR="007C4CA2" w:rsidRDefault="007C4CA2" w:rsidP="007C4CA2">
      <w:pPr>
        <w:spacing w:line="480" w:lineRule="auto"/>
        <w:jc w:val="both"/>
      </w:pPr>
      <w:r>
        <w:rPr>
          <w:highlight w:val="white"/>
        </w:rPr>
        <w:t xml:space="preserve">From looking at the final transformed model 2, we came to the conclusion that this was a well fitted model. In fact, this model had a better </w:t>
      </w:r>
      <w:r>
        <w:t>adj. R</w:t>
      </w:r>
      <w:r>
        <w:rPr>
          <w:vertAlign w:val="superscript"/>
        </w:rPr>
        <w:t xml:space="preserve">2 </w:t>
      </w:r>
      <w:r>
        <w:t>and the better PRESS statistic than model one. However, though this model had the better adj. R</w:t>
      </w:r>
      <w:r>
        <w:rPr>
          <w:vertAlign w:val="superscript"/>
        </w:rPr>
        <w:t xml:space="preserve">2 </w:t>
      </w:r>
      <w:r>
        <w:t>and the better PRESS statistic (shown in the outputs), we chose to go with the first model because it was a simpler model and therefore easier to fit and test. The difference between the two adj. R</w:t>
      </w:r>
      <w:r>
        <w:rPr>
          <w:vertAlign w:val="superscript"/>
        </w:rPr>
        <w:t xml:space="preserve">2 </w:t>
      </w:r>
      <w:r>
        <w:t xml:space="preserve">values were small in magnitude, as was the difference between the PRESS statistics, and we felt, due to that, x1 was the most important predictor, and that model 1 should be selected.  For future experimentation, it would be interesting to see how the models would change if x1 was kept as a required predictor. </w:t>
      </w:r>
    </w:p>
    <w:p w14:paraId="11CF39E1" w14:textId="3FADDA15" w:rsidR="00B97DA4" w:rsidRDefault="00884677">
      <w:pPr>
        <w:pStyle w:val="Heading4"/>
        <w:spacing w:line="480" w:lineRule="auto"/>
        <w:jc w:val="both"/>
        <w:rPr>
          <w:color w:val="000000"/>
        </w:rPr>
      </w:pPr>
      <w:r>
        <w:rPr>
          <w:color w:val="000000"/>
        </w:rPr>
        <w:lastRenderedPageBreak/>
        <w:t xml:space="preserve"> </w:t>
      </w:r>
    </w:p>
    <w:p w14:paraId="55EC2CCD" w14:textId="78FAA235" w:rsidR="00B97DA4" w:rsidRPr="004D37EE" w:rsidRDefault="004D37EE">
      <w:pPr>
        <w:pStyle w:val="Heading4"/>
        <w:spacing w:line="480" w:lineRule="auto"/>
        <w:jc w:val="both"/>
        <w:rPr>
          <w:b/>
          <w:bCs/>
          <w:color w:val="000000"/>
          <w:rPrChange w:id="309" w:author="Camille Leonard" w:date="2020-07-12T01:46:00Z">
            <w:rPr>
              <w:color w:val="000000"/>
            </w:rPr>
          </w:rPrChange>
        </w:rPr>
      </w:pPr>
      <w:bookmarkStart w:id="310" w:name="_wwpgea724xtr" w:colFirst="0" w:colLast="0"/>
      <w:bookmarkEnd w:id="310"/>
      <w:r w:rsidRPr="004D37EE">
        <w:rPr>
          <w:b/>
          <w:bCs/>
          <w:color w:val="000000"/>
          <w:rPrChange w:id="311" w:author="Camille Leonard" w:date="2020-07-12T01:46:00Z">
            <w:rPr>
              <w:color w:val="000000"/>
            </w:rPr>
          </w:rPrChange>
        </w:rPr>
        <w:t xml:space="preserve">Section 5 - </w:t>
      </w:r>
      <w:r w:rsidR="00884677" w:rsidRPr="004D37EE">
        <w:rPr>
          <w:b/>
          <w:bCs/>
          <w:color w:val="000000"/>
          <w:rPrChange w:id="312" w:author="Camille Leonard" w:date="2020-07-12T01:46:00Z">
            <w:rPr>
              <w:color w:val="000000"/>
            </w:rPr>
          </w:rPrChange>
        </w:rPr>
        <w:t>Summary of Find</w:t>
      </w:r>
      <w:r w:rsidRPr="004D37EE">
        <w:rPr>
          <w:b/>
          <w:bCs/>
          <w:color w:val="000000"/>
          <w:rPrChange w:id="313" w:author="Camille Leonard" w:date="2020-07-12T01:46:00Z">
            <w:rPr>
              <w:color w:val="000000"/>
            </w:rPr>
          </w:rPrChange>
        </w:rPr>
        <w:t>ings</w:t>
      </w:r>
      <w:r w:rsidR="00884677" w:rsidRPr="004D37EE">
        <w:rPr>
          <w:b/>
          <w:bCs/>
          <w:color w:val="000000"/>
          <w:rPrChange w:id="314" w:author="Camille Leonard" w:date="2020-07-12T01:46:00Z">
            <w:rPr>
              <w:color w:val="000000"/>
            </w:rPr>
          </w:rPrChange>
        </w:rPr>
        <w:t xml:space="preserve"> for the Client</w:t>
      </w:r>
    </w:p>
    <w:p w14:paraId="607F99ED" w14:textId="77777777" w:rsidR="00B97DA4" w:rsidRDefault="00B97DA4">
      <w:pPr>
        <w:jc w:val="both"/>
      </w:pPr>
    </w:p>
    <w:p w14:paraId="1A40F0B1" w14:textId="77777777" w:rsidR="00B97DA4" w:rsidRDefault="00B97DA4">
      <w:pPr>
        <w:jc w:val="both"/>
      </w:pPr>
    </w:p>
    <w:p w14:paraId="301C1435" w14:textId="77777777" w:rsidR="00B97DA4" w:rsidRDefault="00B97DA4" w:rsidP="00F4315C">
      <w:pPr>
        <w:ind w:left="720"/>
        <w:jc w:val="both"/>
      </w:pPr>
    </w:p>
    <w:sectPr w:rsidR="00B97DA4">
      <w:head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amille Leonard" w:date="2020-07-12T03:36:00Z" w:initials="">
    <w:p w14:paraId="13794BDA" w14:textId="77777777" w:rsidR="00B97DA4" w:rsidRDefault="00884677">
      <w:pPr>
        <w:widowControl w:val="0"/>
        <w:pBdr>
          <w:top w:val="nil"/>
          <w:left w:val="nil"/>
          <w:bottom w:val="nil"/>
          <w:right w:val="nil"/>
          <w:between w:val="nil"/>
        </w:pBdr>
        <w:spacing w:line="240" w:lineRule="auto"/>
        <w:rPr>
          <w:color w:val="000000"/>
        </w:rPr>
      </w:pPr>
      <w:r>
        <w:rPr>
          <w:color w:val="000000"/>
        </w:rPr>
        <w:t>This section should include basic data exploration, us-</w:t>
      </w:r>
    </w:p>
    <w:p w14:paraId="2F5FB008" w14:textId="77777777" w:rsidR="00B97DA4" w:rsidRDefault="00884677">
      <w:pPr>
        <w:widowControl w:val="0"/>
        <w:pBdr>
          <w:top w:val="nil"/>
          <w:left w:val="nil"/>
          <w:bottom w:val="nil"/>
          <w:right w:val="nil"/>
          <w:between w:val="nil"/>
        </w:pBdr>
        <w:spacing w:line="240" w:lineRule="auto"/>
        <w:rPr>
          <w:color w:val="000000"/>
        </w:rPr>
      </w:pPr>
      <w:proofErr w:type="spellStart"/>
      <w:r>
        <w:rPr>
          <w:color w:val="000000"/>
        </w:rPr>
        <w:t>ing</w:t>
      </w:r>
      <w:proofErr w:type="spellEnd"/>
      <w:r>
        <w:rPr>
          <w:color w:val="000000"/>
        </w:rPr>
        <w:t xml:space="preserve"> relevant graphical and numerical summaries, as well as interpreting the summaries.</w:t>
      </w:r>
    </w:p>
  </w:comment>
  <w:comment w:id="19" w:author="Camille Leonard" w:date="2020-07-12T03:02:00Z" w:initials="">
    <w:p w14:paraId="04F0E17A" w14:textId="77777777" w:rsidR="00B97DA4" w:rsidRDefault="00884677">
      <w:pPr>
        <w:widowControl w:val="0"/>
        <w:pBdr>
          <w:top w:val="nil"/>
          <w:left w:val="nil"/>
          <w:bottom w:val="nil"/>
          <w:right w:val="nil"/>
          <w:between w:val="nil"/>
        </w:pBdr>
        <w:spacing w:line="240" w:lineRule="auto"/>
        <w:rPr>
          <w:color w:val="000000"/>
        </w:rPr>
      </w:pPr>
      <w:proofErr w:type="gramStart"/>
      <w:r>
        <w:rPr>
          <w:color w:val="000000"/>
        </w:rPr>
        <w:t>So</w:t>
      </w:r>
      <w:proofErr w:type="gramEnd"/>
      <w:r>
        <w:rPr>
          <w:color w:val="000000"/>
        </w:rPr>
        <w:t xml:space="preserve"> we need to be careful here as most of these correlation values are actually relative when it comes to magnitude. The color gradation may not be a good indicator of the magnitude of the correlation. We can see from the scatter matrix that there is a lot </w:t>
      </w:r>
      <w:r>
        <w:rPr>
          <w:color w:val="000000"/>
        </w:rPr>
        <w:t>of correlation between multiple variables.</w:t>
      </w:r>
    </w:p>
  </w:comment>
  <w:comment w:id="24" w:author="Camille Leonard" w:date="2020-07-12T03:36:00Z" w:initials="">
    <w:p w14:paraId="2806AC23" w14:textId="77777777" w:rsidR="00B97DA4" w:rsidRDefault="00884677">
      <w:pPr>
        <w:widowControl w:val="0"/>
        <w:pBdr>
          <w:top w:val="nil"/>
          <w:left w:val="nil"/>
          <w:bottom w:val="nil"/>
          <w:right w:val="nil"/>
          <w:between w:val="nil"/>
        </w:pBdr>
        <w:spacing w:line="240" w:lineRule="auto"/>
        <w:rPr>
          <w:color w:val="000000"/>
        </w:rPr>
      </w:pPr>
      <w:r>
        <w:rPr>
          <w:color w:val="000000"/>
        </w:rPr>
        <w:t>Initial Model Considered: In this section, explain how your</w:t>
      </w:r>
      <w:r>
        <w:rPr>
          <w:color w:val="000000"/>
        </w:rPr>
        <w:t xml:space="preserve"> group decided to start</w:t>
      </w:r>
    </w:p>
    <w:p w14:paraId="230671A4" w14:textId="77777777" w:rsidR="00B97DA4" w:rsidRDefault="00884677">
      <w:pPr>
        <w:widowControl w:val="0"/>
        <w:pBdr>
          <w:top w:val="nil"/>
          <w:left w:val="nil"/>
          <w:bottom w:val="nil"/>
          <w:right w:val="nil"/>
          <w:between w:val="nil"/>
        </w:pBdr>
        <w:spacing w:line="240" w:lineRule="auto"/>
        <w:rPr>
          <w:color w:val="000000"/>
        </w:rPr>
      </w:pPr>
      <w:r>
        <w:rPr>
          <w:color w:val="000000"/>
        </w:rPr>
        <w:t xml:space="preserve">the model building process. What was the </w:t>
      </w:r>
      <w:r>
        <w:rPr>
          <w:color w:val="000000"/>
        </w:rPr>
        <w:br w:type="page"/>
      </w:r>
      <w:proofErr w:type="spellStart"/>
      <w:r>
        <w:rPr>
          <w:color w:val="000000"/>
        </w:rPr>
        <w:t>rst</w:t>
      </w:r>
      <w:proofErr w:type="spellEnd"/>
      <w:r>
        <w:rPr>
          <w:color w:val="000000"/>
        </w:rPr>
        <w:t xml:space="preserve"> model considered? How was this model</w:t>
      </w:r>
    </w:p>
    <w:p w14:paraId="49425986" w14:textId="77777777" w:rsidR="00B97DA4" w:rsidRDefault="00884677">
      <w:pPr>
        <w:widowControl w:val="0"/>
        <w:pBdr>
          <w:top w:val="nil"/>
          <w:left w:val="nil"/>
          <w:bottom w:val="nil"/>
          <w:right w:val="nil"/>
          <w:between w:val="nil"/>
        </w:pBdr>
        <w:spacing w:line="240" w:lineRule="auto"/>
        <w:rPr>
          <w:color w:val="000000"/>
        </w:rPr>
      </w:pPr>
      <w:r>
        <w:rPr>
          <w:color w:val="000000"/>
        </w:rPr>
        <w:t>evaluated based on the client's main concerns? Be sure to include the relevant R output</w:t>
      </w:r>
    </w:p>
    <w:p w14:paraId="11714552" w14:textId="77777777" w:rsidR="00B97DA4" w:rsidRDefault="00884677">
      <w:pPr>
        <w:widowControl w:val="0"/>
        <w:pBdr>
          <w:top w:val="nil"/>
          <w:left w:val="nil"/>
          <w:bottom w:val="nil"/>
          <w:right w:val="nil"/>
          <w:between w:val="nil"/>
        </w:pBdr>
        <w:spacing w:line="240" w:lineRule="auto"/>
        <w:rPr>
          <w:color w:val="000000"/>
        </w:rPr>
      </w:pPr>
      <w:r>
        <w:rPr>
          <w:color w:val="000000"/>
        </w:rPr>
        <w:t>and graphical summaries.</w:t>
      </w:r>
    </w:p>
  </w:comment>
  <w:comment w:id="22" w:author="Camille Leonard" w:date="2020-07-12T03:55:00Z" w:initials="">
    <w:p w14:paraId="417D13E2" w14:textId="77777777" w:rsidR="00B97DA4" w:rsidRDefault="00884677">
      <w:pPr>
        <w:widowControl w:val="0"/>
        <w:pBdr>
          <w:top w:val="nil"/>
          <w:left w:val="nil"/>
          <w:bottom w:val="nil"/>
          <w:right w:val="nil"/>
          <w:between w:val="nil"/>
        </w:pBdr>
        <w:spacing w:line="240" w:lineRule="auto"/>
        <w:rPr>
          <w:color w:val="000000"/>
        </w:rPr>
      </w:pPr>
      <w:r>
        <w:rPr>
          <w:color w:val="000000"/>
        </w:rPr>
        <w:t>In our code we did perform an all regression but don't mention it in this section. I'm not sure that we actually need to but we need to decide whether we are going to include that code / analysis.</w:t>
      </w:r>
    </w:p>
  </w:comment>
  <w:comment w:id="77" w:author="Camille Leonard" w:date="2020-07-12T03:32:00Z" w:initials="">
    <w:p w14:paraId="7670AEAC" w14:textId="77777777" w:rsidR="00B97DA4" w:rsidRDefault="00884677">
      <w:pPr>
        <w:widowControl w:val="0"/>
        <w:pBdr>
          <w:top w:val="nil"/>
          <w:left w:val="nil"/>
          <w:bottom w:val="nil"/>
          <w:right w:val="nil"/>
          <w:between w:val="nil"/>
        </w:pBdr>
        <w:spacing w:line="240" w:lineRule="auto"/>
        <w:rPr>
          <w:color w:val="000000"/>
        </w:rPr>
      </w:pPr>
      <w:r>
        <w:rPr>
          <w:color w:val="000000"/>
        </w:rPr>
        <w:t xml:space="preserve">We may want to consider moving this </w:t>
      </w:r>
      <w:r>
        <w:rPr>
          <w:color w:val="000000"/>
        </w:rPr>
        <w:t>paragraph to the next section.</w:t>
      </w:r>
    </w:p>
  </w:comment>
  <w:comment w:id="115" w:author="Camille Leonard" w:date="2020-07-12T03:32:00Z" w:initials="">
    <w:p w14:paraId="5BE9FA10" w14:textId="77777777" w:rsidR="00B97DA4" w:rsidRDefault="00884677">
      <w:pPr>
        <w:widowControl w:val="0"/>
        <w:pBdr>
          <w:top w:val="nil"/>
          <w:left w:val="nil"/>
          <w:bottom w:val="nil"/>
          <w:right w:val="nil"/>
          <w:between w:val="nil"/>
        </w:pBdr>
        <w:spacing w:line="240" w:lineRule="auto"/>
        <w:rPr>
          <w:color w:val="000000"/>
        </w:rPr>
      </w:pPr>
      <w:r>
        <w:rPr>
          <w:color w:val="000000"/>
        </w:rPr>
        <w:t>We may want to consider moving this paragraph to the next section.</w:t>
      </w:r>
    </w:p>
  </w:comment>
  <w:comment w:id="239" w:author="Camille Leonard" w:date="2020-07-12T01:16:00Z" w:initials="CL">
    <w:p w14:paraId="544C4412" w14:textId="7159F651" w:rsidR="00804D21" w:rsidRDefault="00804D21">
      <w:pPr>
        <w:pStyle w:val="CommentText"/>
      </w:pPr>
      <w:r>
        <w:rPr>
          <w:rStyle w:val="CommentReference"/>
        </w:rPr>
        <w:annotationRef/>
      </w:r>
      <w:r>
        <w:t xml:space="preserve">Probably need to adjust the </w:t>
      </w:r>
      <w:r w:rsidR="002319FF">
        <w:t xml:space="preserve">range for the box cox plots. Do that tomorrow. </w:t>
      </w:r>
    </w:p>
  </w:comment>
  <w:comment w:id="240" w:author="Camille Leonard" w:date="2020-07-12T01:42:00Z" w:initials="CL">
    <w:p w14:paraId="47BBC25D" w14:textId="386D7052" w:rsidR="005F103A" w:rsidRDefault="005F103A">
      <w:pPr>
        <w:pStyle w:val="CommentText"/>
      </w:pPr>
      <w:r>
        <w:rPr>
          <w:rStyle w:val="CommentReference"/>
        </w:rPr>
        <w:annotationRef/>
      </w:r>
      <w:r>
        <w:t>Also need to expound on how the plots meet all the regression criteria.</w:t>
      </w:r>
    </w:p>
  </w:comment>
  <w:comment w:id="256" w:author="Camille Leonard" w:date="2020-07-12T01:22:00Z" w:initials="CL">
    <w:p w14:paraId="6EA3ACE3" w14:textId="5A364147" w:rsidR="00AE2BD8" w:rsidRDefault="00AE2BD8">
      <w:pPr>
        <w:pStyle w:val="CommentText"/>
      </w:pPr>
      <w:r>
        <w:rPr>
          <w:rStyle w:val="CommentReference"/>
        </w:rPr>
        <w:annotationRef/>
      </w:r>
      <w:r>
        <w:t xml:space="preserve">We don’t need to show the code. Only the results. Not sure if we even need to include these results anyway or if we </w:t>
      </w:r>
      <w:proofErr w:type="gramStart"/>
      <w:r>
        <w:t>do</w:t>
      </w:r>
      <w:proofErr w:type="gramEnd"/>
      <w:r>
        <w:t xml:space="preserve"> they don’t need to go in this section. </w:t>
      </w:r>
    </w:p>
  </w:comment>
  <w:comment w:id="269" w:author="Camille Leonard" w:date="2020-07-12T01:29:00Z" w:initials="CL">
    <w:p w14:paraId="13DC1F42" w14:textId="6D6C427E" w:rsidR="00A5034B" w:rsidRDefault="00A5034B">
      <w:pPr>
        <w:pStyle w:val="CommentText"/>
      </w:pPr>
      <w:r>
        <w:rPr>
          <w:rStyle w:val="CommentReference"/>
        </w:rPr>
        <w:annotationRef/>
      </w:r>
      <w:r>
        <w:t xml:space="preserve">I’m not sure if this is accurate as described. </w:t>
      </w:r>
    </w:p>
  </w:comment>
  <w:comment w:id="296" w:author="Camille Leonard" w:date="2020-07-12T01:16:00Z" w:initials="CL">
    <w:p w14:paraId="1B464E4C" w14:textId="77777777" w:rsidR="0094051A" w:rsidRDefault="0094051A" w:rsidP="0094051A">
      <w:pPr>
        <w:pStyle w:val="CommentText"/>
      </w:pPr>
      <w:r>
        <w:rPr>
          <w:rStyle w:val="CommentReference"/>
        </w:rPr>
        <w:annotationRef/>
      </w:r>
      <w:r>
        <w:t xml:space="preserve">Probably need to adjust the range for the box cox plots. Do that tomorrow. </w:t>
      </w:r>
    </w:p>
  </w:comment>
  <w:comment w:id="297" w:author="Camille Leonard" w:date="2020-07-12T01:41:00Z" w:initials="CL">
    <w:p w14:paraId="56CDAC7F" w14:textId="6CCBC8F3" w:rsidR="0094051A" w:rsidRDefault="0094051A">
      <w:pPr>
        <w:pStyle w:val="CommentText"/>
      </w:pPr>
      <w:r>
        <w:rPr>
          <w:rStyle w:val="CommentReference"/>
        </w:rPr>
        <w:annotationRef/>
      </w:r>
      <w:r>
        <w:t xml:space="preserve">Also need to expound on how the plots meet all the regression criteria.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5FB008" w15:done="0"/>
  <w15:commentEx w15:paraId="04F0E17A" w15:done="0"/>
  <w15:commentEx w15:paraId="11714552" w15:done="0"/>
  <w15:commentEx w15:paraId="417D13E2" w15:done="0"/>
  <w15:commentEx w15:paraId="7670AEAC" w15:done="0"/>
  <w15:commentEx w15:paraId="5BE9FA10" w15:done="0"/>
  <w15:commentEx w15:paraId="544C4412" w15:done="0"/>
  <w15:commentEx w15:paraId="47BBC25D" w15:paraIdParent="544C4412" w15:done="0"/>
  <w15:commentEx w15:paraId="6EA3ACE3" w15:done="0"/>
  <w15:commentEx w15:paraId="13DC1F42" w15:done="0"/>
  <w15:commentEx w15:paraId="1B464E4C" w15:done="0"/>
  <w15:commentEx w15:paraId="56CDAC7F" w15:paraIdParent="1B464E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4E2D6" w16cex:dateUtc="2020-07-12T05:16:00Z"/>
  <w16cex:commentExtensible w16cex:durableId="22B4E8FC" w16cex:dateUtc="2020-07-12T05:42:00Z"/>
  <w16cex:commentExtensible w16cex:durableId="22B4E45F" w16cex:dateUtc="2020-07-12T05:22:00Z"/>
  <w16cex:commentExtensible w16cex:durableId="22B4E5EF" w16cex:dateUtc="2020-07-12T05:29:00Z"/>
  <w16cex:commentExtensible w16cex:durableId="22B4E8DD" w16cex:dateUtc="2020-07-12T05:16:00Z"/>
  <w16cex:commentExtensible w16cex:durableId="22B4E8E4" w16cex:dateUtc="2020-07-12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5FB008" w16cid:durableId="22B4DD85"/>
  <w16cid:commentId w16cid:paraId="04F0E17A" w16cid:durableId="22B4DD86"/>
  <w16cid:commentId w16cid:paraId="11714552" w16cid:durableId="22B4DD87"/>
  <w16cid:commentId w16cid:paraId="417D13E2" w16cid:durableId="22B4DD88"/>
  <w16cid:commentId w16cid:paraId="7670AEAC" w16cid:durableId="22B4DD89"/>
  <w16cid:commentId w16cid:paraId="5BE9FA10" w16cid:durableId="22B4DD8A"/>
  <w16cid:commentId w16cid:paraId="544C4412" w16cid:durableId="22B4E2D6"/>
  <w16cid:commentId w16cid:paraId="47BBC25D" w16cid:durableId="22B4E8FC"/>
  <w16cid:commentId w16cid:paraId="6EA3ACE3" w16cid:durableId="22B4E45F"/>
  <w16cid:commentId w16cid:paraId="13DC1F42" w16cid:durableId="22B4E5EF"/>
  <w16cid:commentId w16cid:paraId="1B464E4C" w16cid:durableId="22B4E8DD"/>
  <w16cid:commentId w16cid:paraId="56CDAC7F" w16cid:durableId="22B4E8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ECF78" w14:textId="77777777" w:rsidR="00884677" w:rsidRDefault="00884677">
      <w:pPr>
        <w:spacing w:line="240" w:lineRule="auto"/>
      </w:pPr>
      <w:r>
        <w:separator/>
      </w:r>
    </w:p>
  </w:endnote>
  <w:endnote w:type="continuationSeparator" w:id="0">
    <w:p w14:paraId="6CE48993" w14:textId="77777777" w:rsidR="00884677" w:rsidRDefault="00884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5CD9D" w14:textId="77777777" w:rsidR="00B97DA4" w:rsidRDefault="00B97D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5DA9B" w14:textId="77777777" w:rsidR="00884677" w:rsidRDefault="00884677">
      <w:pPr>
        <w:spacing w:line="240" w:lineRule="auto"/>
      </w:pPr>
      <w:r>
        <w:separator/>
      </w:r>
    </w:p>
  </w:footnote>
  <w:footnote w:type="continuationSeparator" w:id="0">
    <w:p w14:paraId="547F3AEF" w14:textId="77777777" w:rsidR="00884677" w:rsidRDefault="008846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F5F0B" w14:textId="77777777" w:rsidR="00B97DA4" w:rsidRDefault="00B97D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8BDA9" w14:textId="77777777" w:rsidR="00B97DA4" w:rsidRDefault="00B97D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73EB"/>
    <w:multiLevelType w:val="multilevel"/>
    <w:tmpl w:val="B43AA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mille Leonard">
    <w15:presenceInfo w15:providerId="Windows Live" w15:userId="64e234f452be2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A4"/>
    <w:rsid w:val="000612AB"/>
    <w:rsid w:val="002319FF"/>
    <w:rsid w:val="002A6A80"/>
    <w:rsid w:val="00350019"/>
    <w:rsid w:val="00487380"/>
    <w:rsid w:val="004D37EE"/>
    <w:rsid w:val="005C24D7"/>
    <w:rsid w:val="005F103A"/>
    <w:rsid w:val="007131BB"/>
    <w:rsid w:val="007C4CA2"/>
    <w:rsid w:val="00804D21"/>
    <w:rsid w:val="00884677"/>
    <w:rsid w:val="0094051A"/>
    <w:rsid w:val="00A5034B"/>
    <w:rsid w:val="00AE2BD8"/>
    <w:rsid w:val="00B97DA4"/>
    <w:rsid w:val="00D27210"/>
    <w:rsid w:val="00D340FD"/>
    <w:rsid w:val="00F036E3"/>
    <w:rsid w:val="00F4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B909"/>
  <w15:docId w15:val="{92EDB0F4-404A-4750-A218-DE9A23D2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12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2A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04D21"/>
    <w:rPr>
      <w:b/>
      <w:bCs/>
    </w:rPr>
  </w:style>
  <w:style w:type="character" w:customStyle="1" w:styleId="CommentSubjectChar">
    <w:name w:val="Comment Subject Char"/>
    <w:basedOn w:val="CommentTextChar"/>
    <w:link w:val="CommentSubject"/>
    <w:uiPriority w:val="99"/>
    <w:semiHidden/>
    <w:rsid w:val="00804D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8/08/relationships/commentsExtensible" Target="commentsExtensible.xml"/><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eader" Target="header2.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 Leonard</dc:creator>
  <cp:lastModifiedBy>Camille Leonard</cp:lastModifiedBy>
  <cp:revision>16</cp:revision>
  <dcterms:created xsi:type="dcterms:W3CDTF">2020-07-12T04:56:00Z</dcterms:created>
  <dcterms:modified xsi:type="dcterms:W3CDTF">2020-07-12T05:46:00Z</dcterms:modified>
</cp:coreProperties>
</file>